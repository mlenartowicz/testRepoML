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9C" w:rsidRDefault="006A439C" w:rsidP="00EE11B7"/>
    <w:p w:rsidR="006A439C" w:rsidRDefault="006A439C" w:rsidP="00EE11B7"/>
    <w:p w:rsidR="006A439C" w:rsidRDefault="006A439C" w:rsidP="00EE11B7"/>
    <w:p w:rsidR="006A439C" w:rsidRDefault="006A439C" w:rsidP="00EE11B7"/>
    <w:p w:rsidR="006A439C" w:rsidRDefault="006A439C" w:rsidP="00EE11B7"/>
    <w:p w:rsidR="006A439C" w:rsidRDefault="006A439C" w:rsidP="00EE11B7"/>
    <w:p w:rsidR="006A439C" w:rsidRDefault="006A439C" w:rsidP="00EE11B7"/>
    <w:p w:rsidR="006A439C" w:rsidRDefault="006A439C" w:rsidP="00EE11B7"/>
    <w:p w:rsidR="006A439C" w:rsidRDefault="001F6CB1" w:rsidP="006A439C">
      <w:pPr>
        <w:pStyle w:val="NoSpacing"/>
        <w:spacing w:before="40" w:after="560" w:line="216" w:lineRule="auto"/>
        <w:jc w:val="center"/>
        <w:rPr>
          <w:color w:val="4F81BD" w:themeColor="accent1"/>
          <w:sz w:val="72"/>
          <w:szCs w:val="72"/>
        </w:rPr>
      </w:pPr>
      <w:sdt>
        <w:sdtPr>
          <w:rPr>
            <w:color w:val="4F81BD" w:themeColor="accent1"/>
            <w:sz w:val="72"/>
            <w:szCs w:val="72"/>
          </w:rPr>
          <w:alias w:val="Title"/>
          <w:tag w:val=""/>
          <w:id w:val="1899604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D2C0A">
            <w:rPr>
              <w:color w:val="4F81BD" w:themeColor="accent1"/>
              <w:sz w:val="72"/>
              <w:szCs w:val="72"/>
              <w:lang w:val="en-GB"/>
            </w:rPr>
            <w:t xml:space="preserve">Back Office Tools                      </w:t>
          </w:r>
          <w:proofErr w:type="spellStart"/>
          <w:r w:rsidR="000D2C0A">
            <w:rPr>
              <w:color w:val="4F81BD" w:themeColor="accent1"/>
              <w:sz w:val="72"/>
              <w:szCs w:val="72"/>
              <w:lang w:val="en-GB"/>
            </w:rPr>
            <w:t>Finex</w:t>
          </w:r>
          <w:proofErr w:type="spellEnd"/>
          <w:r w:rsidR="000D2C0A">
            <w:rPr>
              <w:color w:val="4F81BD" w:themeColor="accent1"/>
              <w:sz w:val="72"/>
              <w:szCs w:val="72"/>
              <w:lang w:val="en-GB"/>
            </w:rPr>
            <w:t xml:space="preserve"> Distribution Manual</w:t>
          </w:r>
        </w:sdtContent>
      </w:sdt>
    </w:p>
    <w:sdt>
      <w:sdtPr>
        <w:rPr>
          <w:caps/>
          <w:color w:val="215868" w:themeColor="accent5" w:themeShade="80"/>
          <w:sz w:val="28"/>
          <w:szCs w:val="28"/>
        </w:rPr>
        <w:alias w:val="Subtitle"/>
        <w:tag w:val=""/>
        <w:id w:val="-160194806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A439C" w:rsidRDefault="006A439C" w:rsidP="006A439C">
          <w:pPr>
            <w:pStyle w:val="NoSpacing"/>
            <w:spacing w:before="40" w:after="40"/>
            <w:rPr>
              <w:caps/>
              <w:color w:val="215868" w:themeColor="accent5" w:themeShade="80"/>
              <w:sz w:val="28"/>
              <w:szCs w:val="28"/>
            </w:rPr>
          </w:pPr>
          <w:r>
            <w:rPr>
              <w:caps/>
              <w:color w:val="215868" w:themeColor="accent5" w:themeShade="80"/>
              <w:sz w:val="28"/>
              <w:szCs w:val="28"/>
            </w:rPr>
            <w:t xml:space="preserve">     </w:t>
          </w:r>
        </w:p>
      </w:sdtContent>
    </w:sdt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NoSpacing"/>
        <w:spacing w:before="40" w:after="40"/>
        <w:rPr>
          <w:caps/>
          <w:color w:val="215868" w:themeColor="accent5" w:themeShade="80"/>
          <w:sz w:val="28"/>
          <w:szCs w:val="28"/>
        </w:rPr>
      </w:pPr>
    </w:p>
    <w:p w:rsidR="006A439C" w:rsidRDefault="006A439C" w:rsidP="006A439C">
      <w:pPr>
        <w:pStyle w:val="Heading2"/>
        <w:ind w:left="720"/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5255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439C" w:rsidRDefault="006A439C">
          <w:pPr>
            <w:pStyle w:val="TOCHeading"/>
          </w:pPr>
          <w:r>
            <w:t>Contents</w:t>
          </w:r>
        </w:p>
        <w:p w:rsidR="001A7B35" w:rsidRDefault="006A43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87172" w:history="1">
            <w:r w:rsidR="001A7B35" w:rsidRPr="00CD5CDA">
              <w:rPr>
                <w:rStyle w:val="Hyperlink"/>
                <w:noProof/>
              </w:rPr>
              <w:t>Revision history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_Toc497487172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2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3" w:history="1">
            <w:r w:rsidR="001A7B35" w:rsidRPr="00CD5CDA">
              <w:rPr>
                <w:rStyle w:val="Hyperlink"/>
                <w:noProof/>
              </w:rPr>
              <w:t>1.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Business flow description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_Toc497487173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3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4" w:history="1">
            <w:r w:rsidR="001A7B35" w:rsidRPr="00CD5CDA">
              <w:rPr>
                <w:rStyle w:val="Hyperlink"/>
                <w:noProof/>
              </w:rPr>
              <w:t>2.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Folders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_Toc497487174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3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5" w:history="1">
            <w:r w:rsidR="001A7B35" w:rsidRPr="00CD5CDA">
              <w:rPr>
                <w:rStyle w:val="Hyperlink"/>
                <w:noProof/>
              </w:rPr>
              <w:t>3.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Input file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_Toc497487175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4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6" w:history="1">
            <w:r w:rsidR="001A7B35" w:rsidRPr="00CD5CDA">
              <w:rPr>
                <w:rStyle w:val="Hyperlink"/>
                <w:noProof/>
              </w:rPr>
              <w:t>4.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IsinsWithoutHolders file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_Toc497487176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5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7" w:history="1">
            <w:r w:rsidR="001A7B35" w:rsidRPr="00CD5CDA">
              <w:rPr>
                <w:rStyle w:val="Hyperlink"/>
                <w:noProof/>
              </w:rPr>
              <w:t>5.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IsinsWithHolders file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_Toc497487177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7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8" w:history="1">
            <w:r w:rsidR="001A7B35" w:rsidRPr="00CD5CDA">
              <w:rPr>
                <w:rStyle w:val="Hyperlink"/>
                <w:noProof/>
              </w:rPr>
              <w:t>6.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IsinsNotFound file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_Toc497487178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8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79" w:history="1">
            <w:r w:rsidR="001A7B35" w:rsidRPr="00CD5CDA">
              <w:rPr>
                <w:rStyle w:val="Hyperlink"/>
                <w:noProof/>
              </w:rPr>
              <w:t>7.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Archive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_Toc497487179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8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80" w:history="1">
            <w:r w:rsidR="001A7B35" w:rsidRPr="00CD5CDA">
              <w:rPr>
                <w:rStyle w:val="Hyperlink"/>
                <w:noProof/>
              </w:rPr>
              <w:t>8.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Errors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_Toc497487180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9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1A7B35" w:rsidRDefault="001F6C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7487181" w:history="1">
            <w:r w:rsidR="001A7B35" w:rsidRPr="00CD5CDA">
              <w:rPr>
                <w:rStyle w:val="Hyperlink"/>
                <w:noProof/>
              </w:rPr>
              <w:t>9.</w:t>
            </w:r>
            <w:r w:rsidR="001A7B35">
              <w:rPr>
                <w:rFonts w:eastAsiaTheme="minorEastAsia"/>
                <w:noProof/>
              </w:rPr>
              <w:tab/>
            </w:r>
            <w:r w:rsidR="001A7B35" w:rsidRPr="00CD5CDA">
              <w:rPr>
                <w:rStyle w:val="Hyperlink"/>
                <w:noProof/>
              </w:rPr>
              <w:t>Troubleshooting</w:t>
            </w:r>
            <w:r w:rsidR="001A7B35">
              <w:rPr>
                <w:noProof/>
                <w:webHidden/>
              </w:rPr>
              <w:tab/>
            </w:r>
            <w:r w:rsidR="001A7B35">
              <w:rPr>
                <w:noProof/>
                <w:webHidden/>
              </w:rPr>
              <w:fldChar w:fldCharType="begin"/>
            </w:r>
            <w:r w:rsidR="001A7B35">
              <w:rPr>
                <w:noProof/>
                <w:webHidden/>
              </w:rPr>
              <w:instrText xml:space="preserve"> PAGEREF _Toc497487181 \h </w:instrText>
            </w:r>
            <w:r w:rsidR="001A7B35">
              <w:rPr>
                <w:noProof/>
                <w:webHidden/>
              </w:rPr>
            </w:r>
            <w:r w:rsidR="001A7B35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10</w:t>
            </w:r>
            <w:r w:rsidR="001A7B35">
              <w:rPr>
                <w:noProof/>
                <w:webHidden/>
              </w:rPr>
              <w:fldChar w:fldCharType="end"/>
            </w:r>
          </w:hyperlink>
        </w:p>
        <w:p w:rsidR="006A439C" w:rsidRDefault="006A43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A439C" w:rsidRDefault="001F6CB1"/>
      </w:sdtContent>
    </w:sdt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439C" w:rsidRDefault="006A439C" w:rsidP="006A439C">
      <w:pPr>
        <w:pStyle w:val="Heading1"/>
      </w:pPr>
      <w:bookmarkStart w:id="0" w:name="_Toc494875625"/>
      <w:bookmarkStart w:id="1" w:name="_Toc497487172"/>
      <w:r>
        <w:t>Revision history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46"/>
        <w:gridCol w:w="1862"/>
        <w:gridCol w:w="2183"/>
        <w:gridCol w:w="2160"/>
      </w:tblGrid>
      <w:tr w:rsidR="006A439C" w:rsidRPr="004C055F" w:rsidTr="00C3229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6A439C" w:rsidRPr="004C055F" w:rsidRDefault="006A439C" w:rsidP="007B5B9D">
            <w:pPr>
              <w:spacing w:before="40" w:after="40"/>
              <w:rPr>
                <w:rFonts w:cs="Arial"/>
                <w:b/>
                <w:szCs w:val="28"/>
                <w:lang w:val="en-GB"/>
              </w:rPr>
            </w:pPr>
            <w:r w:rsidRPr="004C055F">
              <w:rPr>
                <w:rFonts w:cs="Arial"/>
                <w:b/>
                <w:szCs w:val="28"/>
              </w:rPr>
              <w:t>Date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6A439C" w:rsidRPr="004C055F" w:rsidRDefault="006A439C" w:rsidP="007B5B9D">
            <w:pPr>
              <w:spacing w:before="40" w:after="40"/>
              <w:rPr>
                <w:rFonts w:cs="Arial"/>
                <w:b/>
                <w:szCs w:val="28"/>
                <w:lang w:val="en-GB"/>
              </w:rPr>
            </w:pPr>
            <w:r w:rsidRPr="004C055F">
              <w:rPr>
                <w:rFonts w:cs="Arial"/>
                <w:b/>
                <w:szCs w:val="28"/>
              </w:rPr>
              <w:t>Version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6A439C" w:rsidRPr="004C055F" w:rsidRDefault="006A439C" w:rsidP="007B5B9D">
            <w:pPr>
              <w:spacing w:before="40" w:after="40"/>
              <w:rPr>
                <w:rFonts w:cs="Arial"/>
                <w:b/>
                <w:szCs w:val="28"/>
                <w:lang w:val="en-GB"/>
              </w:rPr>
            </w:pPr>
            <w:r w:rsidRPr="004C055F">
              <w:rPr>
                <w:rFonts w:cs="Arial"/>
                <w:b/>
                <w:szCs w:val="28"/>
              </w:rPr>
              <w:t>Author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6A439C" w:rsidRPr="004C055F" w:rsidRDefault="006A439C" w:rsidP="007B5B9D">
            <w:pPr>
              <w:spacing w:before="40" w:after="40"/>
              <w:rPr>
                <w:rFonts w:cs="Arial"/>
                <w:b/>
                <w:szCs w:val="28"/>
                <w:lang w:val="en-GB"/>
              </w:rPr>
            </w:pPr>
            <w:r w:rsidRPr="004C055F">
              <w:rPr>
                <w:rFonts w:cs="Arial"/>
                <w:b/>
                <w:szCs w:val="28"/>
              </w:rPr>
              <w:t>Reason for Change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A439C" w:rsidRPr="004C055F" w:rsidRDefault="006A439C" w:rsidP="007B5B9D">
            <w:pPr>
              <w:spacing w:before="40" w:after="40"/>
              <w:jc w:val="both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Approved by</w:t>
            </w:r>
          </w:p>
        </w:tc>
      </w:tr>
      <w:tr w:rsidR="006A439C" w:rsidRPr="004C055F" w:rsidTr="00C3229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9C" w:rsidRPr="004C055F" w:rsidRDefault="006A439C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03/11/2017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9C" w:rsidRPr="004C055F" w:rsidRDefault="006A439C" w:rsidP="007034AE">
            <w:pPr>
              <w:spacing w:before="40" w:after="4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6A439C" w:rsidP="007B5B9D">
            <w:pPr>
              <w:spacing w:before="40" w:after="40"/>
              <w:ind w:left="6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Paweł</w:t>
            </w:r>
            <w:proofErr w:type="spellEnd"/>
            <w:r>
              <w:rPr>
                <w:rFonts w:cs="Arial"/>
              </w:rPr>
              <w:t xml:space="preserve"> Turek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39C" w:rsidRPr="004C055F" w:rsidRDefault="006A439C" w:rsidP="007B5B9D">
            <w:pPr>
              <w:spacing w:before="40" w:after="40"/>
              <w:ind w:left="3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First draft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6A439C" w:rsidP="007B5B9D">
            <w:pPr>
              <w:spacing w:before="40" w:after="40"/>
              <w:ind w:left="30"/>
              <w:rPr>
                <w:rFonts w:cs="Arial"/>
                <w:lang w:val="en-GB"/>
              </w:rPr>
            </w:pPr>
          </w:p>
        </w:tc>
      </w:tr>
      <w:tr w:rsidR="006A439C" w:rsidRPr="004C055F" w:rsidTr="00C3229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CD3199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03/11/2017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CD3199" w:rsidP="00C32293">
            <w:pPr>
              <w:spacing w:before="40" w:after="4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CD3199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Dominik Niszewski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CD3199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 and minor changes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39C" w:rsidRPr="004C055F" w:rsidRDefault="006A439C" w:rsidP="007B5B9D">
            <w:pPr>
              <w:spacing w:before="40" w:after="40"/>
              <w:rPr>
                <w:rFonts w:cs="Arial"/>
                <w:lang w:val="en-GB"/>
              </w:rPr>
            </w:pPr>
          </w:p>
        </w:tc>
      </w:tr>
      <w:tr w:rsidR="00C32293" w:rsidRPr="004C055F" w:rsidTr="00C3229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293" w:rsidRPr="004C055F" w:rsidRDefault="00C32293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03/11/2017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293" w:rsidRPr="004C055F" w:rsidRDefault="00C32293" w:rsidP="00C32293">
            <w:pPr>
              <w:spacing w:before="40" w:after="4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293" w:rsidRPr="004C055F" w:rsidRDefault="00C32293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Arkadiusz </w:t>
            </w:r>
            <w:proofErr w:type="spellStart"/>
            <w:r>
              <w:rPr>
                <w:rFonts w:cs="Arial"/>
                <w:lang w:val="en-GB"/>
              </w:rPr>
              <w:t>Pękacz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293" w:rsidRPr="004C055F" w:rsidRDefault="00C32293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293" w:rsidRPr="004C055F" w:rsidRDefault="00C32293" w:rsidP="007B5B9D">
            <w:pPr>
              <w:spacing w:before="40" w:after="40"/>
              <w:rPr>
                <w:rFonts w:cs="Arial"/>
                <w:lang w:val="en-GB"/>
              </w:rPr>
            </w:pPr>
          </w:p>
        </w:tc>
      </w:tr>
      <w:tr w:rsidR="001F6CB1" w:rsidRPr="004C055F" w:rsidTr="00C3229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CB1" w:rsidRDefault="001F6CB1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14/11/2017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CB1" w:rsidRDefault="001F6CB1" w:rsidP="00C32293">
            <w:pPr>
              <w:spacing w:before="40" w:after="4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CB1" w:rsidRDefault="001F6CB1" w:rsidP="007B5B9D">
            <w:pPr>
              <w:spacing w:before="40" w:after="40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Paweł</w:t>
            </w:r>
            <w:proofErr w:type="spellEnd"/>
            <w:r>
              <w:rPr>
                <w:rFonts w:cs="Arial"/>
                <w:lang w:val="en-GB"/>
              </w:rPr>
              <w:t xml:space="preserve"> Turek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CB1" w:rsidRDefault="001F6CB1" w:rsidP="007B5B9D">
            <w:pPr>
              <w:spacing w:before="40" w:after="4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Minor changes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CB1" w:rsidRPr="004C055F" w:rsidRDefault="001F6CB1" w:rsidP="007B5B9D">
            <w:pPr>
              <w:spacing w:before="40" w:after="40"/>
              <w:rPr>
                <w:rFonts w:cs="Arial"/>
                <w:lang w:val="en-GB"/>
              </w:rPr>
            </w:pPr>
          </w:p>
        </w:tc>
      </w:tr>
    </w:tbl>
    <w:p w:rsidR="006A439C" w:rsidRDefault="006A4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E11B7" w:rsidRDefault="00EE11B7" w:rsidP="00EE11B7">
      <w:pPr>
        <w:pStyle w:val="Heading2"/>
        <w:numPr>
          <w:ilvl w:val="0"/>
          <w:numId w:val="5"/>
        </w:numPr>
      </w:pPr>
      <w:bookmarkStart w:id="2" w:name="_Toc497487173"/>
      <w:bookmarkStart w:id="3" w:name="_GoBack"/>
      <w:bookmarkEnd w:id="3"/>
      <w:r>
        <w:lastRenderedPageBreak/>
        <w:t xml:space="preserve">Business flow </w:t>
      </w:r>
      <w:r w:rsidR="00DC1F83">
        <w:t>description</w:t>
      </w:r>
      <w:bookmarkEnd w:id="2"/>
    </w:p>
    <w:p w:rsidR="006848E7" w:rsidRPr="006848E7" w:rsidRDefault="006848E7" w:rsidP="006848E7"/>
    <w:p w:rsidR="006848E7" w:rsidRDefault="006848E7" w:rsidP="006848E7">
      <w:r>
        <w:t>Back</w:t>
      </w:r>
      <w:r w:rsidR="00B875D6">
        <w:t xml:space="preserve"> </w:t>
      </w:r>
      <w:r>
        <w:t>Office</w:t>
      </w:r>
      <w:r w:rsidR="00B875D6">
        <w:t xml:space="preserve"> </w:t>
      </w:r>
      <w:r>
        <w:t>Tools starts process</w:t>
      </w:r>
      <w:r w:rsidR="00B875D6">
        <w:t>ing</w:t>
      </w:r>
      <w:r>
        <w:t xml:space="preserve"> when</w:t>
      </w:r>
      <w:r w:rsidR="00B875D6">
        <w:t xml:space="preserve"> a</w:t>
      </w:r>
      <w:r>
        <w:t xml:space="preserve"> </w:t>
      </w:r>
      <w:hyperlink w:anchor="_Input_file" w:history="1">
        <w:r w:rsidRPr="004D370C">
          <w:rPr>
            <w:rStyle w:val="Hyperlink"/>
          </w:rPr>
          <w:t>file</w:t>
        </w:r>
      </w:hyperlink>
      <w:r>
        <w:t xml:space="preserve"> </w:t>
      </w:r>
      <w:r w:rsidR="00B875D6">
        <w:t xml:space="preserve">has </w:t>
      </w:r>
      <w:r>
        <w:t xml:space="preserve">appeared in </w:t>
      </w:r>
      <w:hyperlink w:anchor="_Folders" w:history="1">
        <w:r w:rsidRPr="004D370C">
          <w:rPr>
            <w:rStyle w:val="Hyperlink"/>
          </w:rPr>
          <w:t>“</w:t>
        </w:r>
        <w:proofErr w:type="spellStart"/>
        <w:r w:rsidRPr="004D370C">
          <w:rPr>
            <w:rStyle w:val="Hyperlink"/>
          </w:rPr>
          <w:t>FromFinexDist</w:t>
        </w:r>
        <w:proofErr w:type="spellEnd"/>
        <w:r w:rsidRPr="004D370C">
          <w:rPr>
            <w:rStyle w:val="Hyperlink"/>
          </w:rPr>
          <w:t>”</w:t>
        </w:r>
      </w:hyperlink>
      <w:r>
        <w:t xml:space="preserve"> folder (i.e. put there by $U</w:t>
      </w:r>
      <w:r w:rsidR="00E53C01">
        <w:t>niverse</w:t>
      </w:r>
      <w:r w:rsidR="00B128AB">
        <w:t xml:space="preserve"> or manually copied). This folder is </w:t>
      </w:r>
      <w:r w:rsidR="00FF5441">
        <w:t>monitored</w:t>
      </w:r>
      <w:r w:rsidR="00B128AB">
        <w:t xml:space="preserve"> by </w:t>
      </w:r>
      <w:r w:rsidR="00E53C01">
        <w:t xml:space="preserve">a </w:t>
      </w:r>
      <w:r w:rsidR="00B128AB">
        <w:t>file watcher</w:t>
      </w:r>
      <w:r w:rsidR="00FF5441">
        <w:t>.</w:t>
      </w:r>
      <w:r w:rsidR="00B128AB">
        <w:t xml:space="preserve"> </w:t>
      </w:r>
      <w:r w:rsidR="00FF5441">
        <w:t xml:space="preserve">Once the </w:t>
      </w:r>
      <w:r w:rsidR="00B128AB">
        <w:t xml:space="preserve">file </w:t>
      </w:r>
      <w:r w:rsidR="00FF5441">
        <w:t>has been detected, it is moved from the folder</w:t>
      </w:r>
      <w:r w:rsidR="00B128AB">
        <w:t xml:space="preserve"> and </w:t>
      </w:r>
      <w:r w:rsidR="00FF5441">
        <w:t xml:space="preserve">the </w:t>
      </w:r>
      <w:r w:rsidR="00B128AB">
        <w:t>process</w:t>
      </w:r>
      <w:r w:rsidR="00E53C01">
        <w:t>ing</w:t>
      </w:r>
      <w:r w:rsidR="00B128AB">
        <w:t xml:space="preserve"> start</w:t>
      </w:r>
      <w:r w:rsidR="00FF5441">
        <w:t>s</w:t>
      </w:r>
      <w:r>
        <w:t xml:space="preserve">. </w:t>
      </w:r>
      <w:r w:rsidR="00FF5441">
        <w:t>I</w:t>
      </w:r>
      <w:r w:rsidR="00DC1F83">
        <w:t xml:space="preserve">n positive </w:t>
      </w:r>
      <w:r w:rsidR="00FF5441">
        <w:t xml:space="preserve">scenario </w:t>
      </w:r>
      <w:r w:rsidR="00DC1F83">
        <w:t xml:space="preserve">each ISIN is checked </w:t>
      </w:r>
      <w:r w:rsidR="00FF5441">
        <w:t xml:space="preserve">against </w:t>
      </w:r>
      <w:proofErr w:type="gramStart"/>
      <w:r w:rsidR="00DC1F83">
        <w:t>ODS</w:t>
      </w:r>
      <w:proofErr w:type="gramEnd"/>
      <w:r w:rsidR="00DC1F83">
        <w:t xml:space="preserve"> database and </w:t>
      </w:r>
      <w:r w:rsidR="00C50A29">
        <w:t xml:space="preserve">each </w:t>
      </w:r>
      <w:r w:rsidR="00933427">
        <w:t>record</w:t>
      </w:r>
      <w:r w:rsidR="00FF5441">
        <w:t xml:space="preserve"> </w:t>
      </w:r>
      <w:r w:rsidR="00C50A29">
        <w:t>is</w:t>
      </w:r>
      <w:r w:rsidR="00FF5441">
        <w:t xml:space="preserve"> </w:t>
      </w:r>
      <w:r w:rsidR="00DC1F83">
        <w:t>p</w:t>
      </w:r>
      <w:r w:rsidR="0070106C">
        <w:t>ut in one of three output files (</w:t>
      </w:r>
      <w:hyperlink w:anchor="_IsinsWithoutHolders_file" w:history="1">
        <w:r w:rsidR="00DC1F83" w:rsidRPr="004D370C">
          <w:rPr>
            <w:rStyle w:val="Hyperlink"/>
          </w:rPr>
          <w:t>IsinWithoutHolders</w:t>
        </w:r>
      </w:hyperlink>
      <w:r w:rsidR="0070106C">
        <w:rPr>
          <w:rStyle w:val="Hyperlink"/>
        </w:rPr>
        <w:t xml:space="preserve">, </w:t>
      </w:r>
      <w:hyperlink w:anchor="_IsinsWithHolders_file" w:history="1">
        <w:r w:rsidR="00DC1F83" w:rsidRPr="004D370C">
          <w:rPr>
            <w:rStyle w:val="Hyperlink"/>
          </w:rPr>
          <w:t>IsinWithHolders</w:t>
        </w:r>
      </w:hyperlink>
      <w:r w:rsidR="0070106C">
        <w:rPr>
          <w:rStyle w:val="Hyperlink"/>
        </w:rPr>
        <w:t xml:space="preserve"> </w:t>
      </w:r>
      <w:r w:rsidR="00DC1F83">
        <w:t xml:space="preserve"> and </w:t>
      </w:r>
      <w:hyperlink w:anchor="_IsinsNotFound_file" w:history="1">
        <w:r w:rsidR="00DC1F83" w:rsidRPr="00B128AB">
          <w:rPr>
            <w:rStyle w:val="Hyperlink"/>
          </w:rPr>
          <w:t>IsinsNotFound</w:t>
        </w:r>
      </w:hyperlink>
      <w:r w:rsidR="0070106C">
        <w:rPr>
          <w:rStyle w:val="Hyperlink"/>
        </w:rPr>
        <w:t>)</w:t>
      </w:r>
      <w:r w:rsidR="00DC1F83">
        <w:t xml:space="preserve">. </w:t>
      </w:r>
      <w:r w:rsidR="00FF5441">
        <w:t xml:space="preserve">Then </w:t>
      </w:r>
      <w:r w:rsidR="00DC1F83">
        <w:t xml:space="preserve">output files are placed </w:t>
      </w:r>
      <w:proofErr w:type="gramStart"/>
      <w:r w:rsidR="00B128AB">
        <w:t xml:space="preserve">in </w:t>
      </w:r>
      <w:proofErr w:type="gramEnd"/>
      <w:r w:rsidR="00E53C01">
        <w:fldChar w:fldCharType="begin"/>
      </w:r>
      <w:r w:rsidR="00E53C01">
        <w:instrText xml:space="preserve"> HYPERLINK \l "_Folders" </w:instrText>
      </w:r>
      <w:r w:rsidR="00E53C01">
        <w:fldChar w:fldCharType="separate"/>
      </w:r>
      <w:r w:rsidR="00B128AB" w:rsidRPr="00B128AB">
        <w:rPr>
          <w:rStyle w:val="Hyperlink"/>
        </w:rPr>
        <w:t>”</w:t>
      </w:r>
      <w:proofErr w:type="spellStart"/>
      <w:r w:rsidR="00DC1F83" w:rsidRPr="00B128AB">
        <w:rPr>
          <w:rStyle w:val="Hyperlink"/>
        </w:rPr>
        <w:t>ToSonata</w:t>
      </w:r>
      <w:proofErr w:type="spellEnd"/>
      <w:r w:rsidR="00DC1F83" w:rsidRPr="00B128AB">
        <w:rPr>
          <w:rStyle w:val="Hyperlink"/>
        </w:rPr>
        <w:t xml:space="preserve"> folder”</w:t>
      </w:r>
      <w:r w:rsidR="00E53C01">
        <w:rPr>
          <w:rStyle w:val="Hyperlink"/>
        </w:rPr>
        <w:fldChar w:fldCharType="end"/>
      </w:r>
      <w:r w:rsidR="00DC1F83">
        <w:t xml:space="preserve"> and </w:t>
      </w:r>
      <w:hyperlink w:anchor="_Folders" w:history="1">
        <w:r w:rsidR="00DC1F83" w:rsidRPr="00B128AB">
          <w:rPr>
            <w:rStyle w:val="Hyperlink"/>
          </w:rPr>
          <w:t>“Archive folder”</w:t>
        </w:r>
      </w:hyperlink>
      <w:r w:rsidR="00DC1F83">
        <w:t xml:space="preserve">. </w:t>
      </w:r>
      <w:r w:rsidR="00FF5441">
        <w:t xml:space="preserve">The </w:t>
      </w:r>
      <w:hyperlink w:anchor="_Input_file" w:history="1">
        <w:r w:rsidR="00DC1F83" w:rsidRPr="00B128AB">
          <w:rPr>
            <w:rStyle w:val="Hyperlink"/>
          </w:rPr>
          <w:t>Input file</w:t>
        </w:r>
      </w:hyperlink>
      <w:r w:rsidR="00DC1F83">
        <w:t xml:space="preserve"> </w:t>
      </w:r>
      <w:r w:rsidR="00E53C01">
        <w:t xml:space="preserve">is </w:t>
      </w:r>
      <w:r w:rsidR="00DC1F83">
        <w:t xml:space="preserve">also archived. </w:t>
      </w:r>
    </w:p>
    <w:p w:rsidR="00DC1F83" w:rsidRDefault="00DC1F83" w:rsidP="006848E7">
      <w:r>
        <w:t xml:space="preserve">When an </w:t>
      </w:r>
      <w:hyperlink w:anchor="_Errors" w:history="1">
        <w:r w:rsidRPr="00B128AB">
          <w:rPr>
            <w:rStyle w:val="Hyperlink"/>
          </w:rPr>
          <w:t>error</w:t>
        </w:r>
      </w:hyperlink>
      <w:r>
        <w:t xml:space="preserve"> appears</w:t>
      </w:r>
      <w:r w:rsidR="00FF5441">
        <w:t>,</w:t>
      </w:r>
      <w:r>
        <w:t xml:space="preserve"> th</w:t>
      </w:r>
      <w:r w:rsidR="00FF5441">
        <w:t>e</w:t>
      </w:r>
      <w:r>
        <w:t>n</w:t>
      </w:r>
      <w:r w:rsidR="00FF5441">
        <w:t xml:space="preserve"> the</w:t>
      </w:r>
      <w:r>
        <w:t xml:space="preserve"> </w:t>
      </w:r>
      <w:hyperlink w:anchor="_Input_file" w:history="1">
        <w:r w:rsidRPr="00B128AB">
          <w:rPr>
            <w:rStyle w:val="Hyperlink"/>
          </w:rPr>
          <w:t>input file</w:t>
        </w:r>
      </w:hyperlink>
      <w:r>
        <w:t xml:space="preserve"> and </w:t>
      </w:r>
      <w:r w:rsidR="00FF5441">
        <w:t xml:space="preserve">the </w:t>
      </w:r>
      <w:r>
        <w:t xml:space="preserve">output files if exist are stored in </w:t>
      </w:r>
      <w:hyperlink w:anchor="_Folders" w:history="1">
        <w:r w:rsidRPr="00B128AB">
          <w:rPr>
            <w:rStyle w:val="Hyperlink"/>
          </w:rPr>
          <w:t>error</w:t>
        </w:r>
      </w:hyperlink>
      <w:r>
        <w:t xml:space="preserve"> folder. Nothing is archived and</w:t>
      </w:r>
      <w:r w:rsidR="00FF5441">
        <w:t xml:space="preserve"> error</w:t>
      </w:r>
      <w:r>
        <w:t xml:space="preserve"> </w:t>
      </w:r>
      <w:hyperlink w:anchor="_Errors" w:history="1">
        <w:r w:rsidRPr="00B128AB">
          <w:rPr>
            <w:rStyle w:val="Hyperlink"/>
          </w:rPr>
          <w:t>logs</w:t>
        </w:r>
      </w:hyperlink>
      <w:r>
        <w:t xml:space="preserve"> are created.</w:t>
      </w:r>
    </w:p>
    <w:p w:rsidR="006848E7" w:rsidRPr="006848E7" w:rsidRDefault="006848E7" w:rsidP="006848E7"/>
    <w:p w:rsidR="00EE11B7" w:rsidRDefault="00EE11B7" w:rsidP="00EE11B7">
      <w:pPr>
        <w:pStyle w:val="Heading2"/>
        <w:numPr>
          <w:ilvl w:val="0"/>
          <w:numId w:val="5"/>
        </w:numPr>
      </w:pPr>
      <w:bookmarkStart w:id="4" w:name="_Folders"/>
      <w:bookmarkStart w:id="5" w:name="_Toc497487174"/>
      <w:bookmarkEnd w:id="4"/>
      <w:r>
        <w:t>Folders</w:t>
      </w:r>
      <w:bookmarkEnd w:id="5"/>
    </w:p>
    <w:p w:rsidR="00EE11B7" w:rsidRDefault="00EE11B7" w:rsidP="00EE11B7"/>
    <w:p w:rsidR="00EE11B7" w:rsidRDefault="003953B4" w:rsidP="00EE11B7">
      <w:r>
        <w:t xml:space="preserve">Structure of </w:t>
      </w:r>
      <w:r w:rsidR="00FF5441">
        <w:t xml:space="preserve">the </w:t>
      </w:r>
      <w:r>
        <w:t xml:space="preserve">folders for </w:t>
      </w:r>
      <w:proofErr w:type="spellStart"/>
      <w:r>
        <w:t>Finex</w:t>
      </w:r>
      <w:proofErr w:type="spellEnd"/>
      <w:r>
        <w:t xml:space="preserve"> Distribution</w:t>
      </w:r>
      <w:r w:rsidR="00573A5D">
        <w:t>:</w:t>
      </w:r>
    </w:p>
    <w:p w:rsidR="003953B4" w:rsidRDefault="003953B4" w:rsidP="003953B4">
      <w:r>
        <w:rPr>
          <w:noProof/>
        </w:rPr>
        <w:drawing>
          <wp:inline distT="0" distB="0" distL="0" distR="0" wp14:anchorId="71B58D77" wp14:editId="5D00F9AD">
            <wp:extent cx="3105150" cy="2333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B4" w:rsidRDefault="003953B4" w:rsidP="003953B4">
      <w:r>
        <w:t>There are 4 folders which are used by Back</w:t>
      </w:r>
      <w:r w:rsidR="00E53C01">
        <w:t xml:space="preserve"> </w:t>
      </w:r>
      <w:r>
        <w:t>Office</w:t>
      </w:r>
      <w:r w:rsidR="00E53C01">
        <w:t xml:space="preserve"> </w:t>
      </w:r>
      <w:r>
        <w:t>Tools:</w:t>
      </w:r>
    </w:p>
    <w:p w:rsidR="003953B4" w:rsidRDefault="0082013A" w:rsidP="003953B4">
      <w:pPr>
        <w:pStyle w:val="ListParagraph"/>
        <w:numPr>
          <w:ilvl w:val="0"/>
          <w:numId w:val="6"/>
        </w:numPr>
      </w:pPr>
      <w:r>
        <w:t>\\</w:t>
      </w:r>
      <w:r w:rsidR="003953B4">
        <w:t>…</w:t>
      </w:r>
      <w:r w:rsidR="00E10536">
        <w:t>\Finex\Archive\</w:t>
      </w:r>
      <w:r w:rsidR="003953B4">
        <w:t>FinexDist – in this folder Back</w:t>
      </w:r>
      <w:r w:rsidR="00E53C01">
        <w:t xml:space="preserve"> </w:t>
      </w:r>
      <w:r w:rsidR="003953B4">
        <w:t>Office</w:t>
      </w:r>
      <w:r w:rsidR="00E53C01">
        <w:t xml:space="preserve"> </w:t>
      </w:r>
      <w:r w:rsidR="003953B4">
        <w:t xml:space="preserve">Tools puts </w:t>
      </w:r>
      <w:hyperlink w:anchor="_Archive" w:history="1">
        <w:r w:rsidR="003953B4" w:rsidRPr="003953B4">
          <w:rPr>
            <w:rStyle w:val="Hyperlink"/>
          </w:rPr>
          <w:t>archived fil</w:t>
        </w:r>
        <w:r w:rsidR="003953B4">
          <w:rPr>
            <w:rStyle w:val="Hyperlink"/>
          </w:rPr>
          <w:t>es</w:t>
        </w:r>
      </w:hyperlink>
    </w:p>
    <w:p w:rsidR="003953B4" w:rsidRDefault="0082013A" w:rsidP="003953B4">
      <w:pPr>
        <w:pStyle w:val="ListParagraph"/>
        <w:numPr>
          <w:ilvl w:val="0"/>
          <w:numId w:val="6"/>
        </w:numPr>
      </w:pPr>
      <w:r>
        <w:t>\\</w:t>
      </w:r>
      <w:r w:rsidR="003953B4">
        <w:t>…</w:t>
      </w:r>
      <w:r w:rsidR="00E10536">
        <w:t>\Finex\</w:t>
      </w:r>
      <w:r w:rsidR="003953B4">
        <w:t>E</w:t>
      </w:r>
      <w:r w:rsidR="00E10536">
        <w:t>rrors\</w:t>
      </w:r>
      <w:r w:rsidR="003953B4">
        <w:t xml:space="preserve">FinexDist – in case </w:t>
      </w:r>
      <w:hyperlink w:anchor="_Errors" w:history="1">
        <w:r w:rsidR="003953B4" w:rsidRPr="003953B4">
          <w:rPr>
            <w:rStyle w:val="Hyperlink"/>
          </w:rPr>
          <w:t>errors</w:t>
        </w:r>
      </w:hyperlink>
      <w:r w:rsidR="003953B4">
        <w:t xml:space="preserve"> occur</w:t>
      </w:r>
      <w:r w:rsidR="00FF5441">
        <w:t>,</w:t>
      </w:r>
      <w:r w:rsidR="003953B4">
        <w:t xml:space="preserve">  files and logs are placed </w:t>
      </w:r>
      <w:r w:rsidR="00E53C01">
        <w:t>t</w:t>
      </w:r>
      <w:r w:rsidR="003953B4">
        <w:t>here</w:t>
      </w:r>
    </w:p>
    <w:p w:rsidR="003953B4" w:rsidRDefault="0082013A" w:rsidP="003953B4">
      <w:pPr>
        <w:pStyle w:val="ListParagraph"/>
        <w:numPr>
          <w:ilvl w:val="0"/>
          <w:numId w:val="6"/>
        </w:numPr>
      </w:pPr>
      <w:r>
        <w:t>\\</w:t>
      </w:r>
      <w:r w:rsidR="003953B4">
        <w:t>…</w:t>
      </w:r>
      <w:r w:rsidR="00E10536">
        <w:t>\Finex\Files\</w:t>
      </w:r>
      <w:r w:rsidR="003953B4">
        <w:t>FromFinexDist – this folder is watched and when</w:t>
      </w:r>
      <w:r w:rsidR="00FF5441">
        <w:t xml:space="preserve"> a</w:t>
      </w:r>
      <w:r w:rsidR="003953B4">
        <w:t xml:space="preserve"> </w:t>
      </w:r>
      <w:hyperlink w:anchor="_Input_file" w:history="1">
        <w:r w:rsidR="00573A5D" w:rsidRPr="00573A5D">
          <w:rPr>
            <w:rStyle w:val="Hyperlink"/>
          </w:rPr>
          <w:t>file</w:t>
        </w:r>
      </w:hyperlink>
      <w:r w:rsidR="00573A5D">
        <w:t xml:space="preserve"> appears</w:t>
      </w:r>
      <w:r w:rsidR="00FF5441">
        <w:t>,</w:t>
      </w:r>
      <w:r w:rsidR="00573A5D">
        <w:t xml:space="preserve"> th</w:t>
      </w:r>
      <w:r w:rsidR="00FF5441">
        <w:t>e</w:t>
      </w:r>
      <w:r w:rsidR="00573A5D">
        <w:t>n Back</w:t>
      </w:r>
      <w:r w:rsidR="00E53C01">
        <w:t xml:space="preserve"> </w:t>
      </w:r>
      <w:r w:rsidR="00573A5D">
        <w:t>Office</w:t>
      </w:r>
      <w:ins w:id="6" w:author="Dominik Niszewski" w:date="2017-11-03T11:47:00Z">
        <w:r w:rsidR="00E53C01">
          <w:t xml:space="preserve"> </w:t>
        </w:r>
      </w:ins>
      <w:r w:rsidR="00573A5D">
        <w:t>Tools starts to process</w:t>
      </w:r>
    </w:p>
    <w:p w:rsidR="00E10536" w:rsidRPr="00EE11B7" w:rsidRDefault="0082013A" w:rsidP="003953B4">
      <w:pPr>
        <w:pStyle w:val="ListParagraph"/>
        <w:numPr>
          <w:ilvl w:val="0"/>
          <w:numId w:val="6"/>
        </w:numPr>
      </w:pPr>
      <w:r>
        <w:t>\\</w:t>
      </w:r>
      <w:r w:rsidR="00E10536">
        <w:t>…\Finex\Files\ToSonata – place where output files are created (</w:t>
      </w:r>
      <w:hyperlink w:anchor="_IsinsWithoutHolders_file" w:history="1">
        <w:r w:rsidRPr="0082013A">
          <w:rPr>
            <w:rStyle w:val="Hyperlink"/>
          </w:rPr>
          <w:t>with no holders</w:t>
        </w:r>
      </w:hyperlink>
      <w:r>
        <w:t xml:space="preserve">, </w:t>
      </w:r>
      <w:hyperlink w:anchor="_IsinsWithHolders_file" w:history="1">
        <w:r w:rsidRPr="0082013A">
          <w:rPr>
            <w:rStyle w:val="Hyperlink"/>
          </w:rPr>
          <w:t>with holders</w:t>
        </w:r>
      </w:hyperlink>
      <w:r>
        <w:t xml:space="preserve"> and </w:t>
      </w:r>
      <w:hyperlink w:anchor="_IsinsNotFound_file" w:history="1">
        <w:r w:rsidRPr="0082013A">
          <w:rPr>
            <w:rStyle w:val="Hyperlink"/>
          </w:rPr>
          <w:t xml:space="preserve">not found </w:t>
        </w:r>
        <w:proofErr w:type="spellStart"/>
        <w:r w:rsidRPr="0082013A">
          <w:rPr>
            <w:rStyle w:val="Hyperlink"/>
          </w:rPr>
          <w:t>isins</w:t>
        </w:r>
        <w:proofErr w:type="spellEnd"/>
      </w:hyperlink>
      <w:r>
        <w:t>)</w:t>
      </w:r>
    </w:p>
    <w:p w:rsidR="00573A5D" w:rsidRDefault="00573A5D" w:rsidP="00573A5D">
      <w:r w:rsidRPr="00731EAB">
        <w:rPr>
          <w:rStyle w:val="IntenseQuoteChar"/>
        </w:rPr>
        <w:lastRenderedPageBreak/>
        <w:t>Important:</w:t>
      </w:r>
      <w:r>
        <w:t xml:space="preserve"> Each</w:t>
      </w:r>
      <w:r w:rsidR="00731EAB">
        <w:t xml:space="preserve"> instance of Back</w:t>
      </w:r>
      <w:r w:rsidR="00E53C01">
        <w:t xml:space="preserve"> </w:t>
      </w:r>
      <w:r w:rsidR="00731EAB">
        <w:t>Office</w:t>
      </w:r>
      <w:r w:rsidR="00E53C01">
        <w:t xml:space="preserve"> </w:t>
      </w:r>
      <w:r w:rsidR="00731EAB">
        <w:t xml:space="preserve">Tools has different location of mentioned folders. It means that on each environment there is </w:t>
      </w:r>
      <w:r w:rsidR="00C50A29">
        <w:t xml:space="preserve">a </w:t>
      </w:r>
      <w:r w:rsidR="00731EAB">
        <w:t>separate folder structure. Path to th</w:t>
      </w:r>
      <w:r w:rsidR="00C50A29">
        <w:t>ese</w:t>
      </w:r>
      <w:r w:rsidR="00731EAB">
        <w:t xml:space="preserve"> folders is configurable in code in tokens. </w:t>
      </w:r>
    </w:p>
    <w:p w:rsidR="00E10536" w:rsidRDefault="00E10536" w:rsidP="00573A5D">
      <w:r>
        <w:t xml:space="preserve">File </w:t>
      </w:r>
      <w:r w:rsidRPr="00E10536">
        <w:t>IFDL\</w:t>
      </w:r>
      <w:proofErr w:type="spellStart"/>
      <w:r w:rsidRPr="00E10536">
        <w:t>Acc</w:t>
      </w:r>
      <w:proofErr w:type="spellEnd"/>
      <w:r w:rsidRPr="00E10536">
        <w:t>\Main\_</w:t>
      </w:r>
      <w:proofErr w:type="spellStart"/>
      <w:r w:rsidRPr="00E10536">
        <w:t>vNext</w:t>
      </w:r>
      <w:proofErr w:type="spellEnd"/>
      <w:r w:rsidRPr="00E10536">
        <w:t>\Deploy\Tokens</w:t>
      </w:r>
      <w:r>
        <w:t xml:space="preserve">\tokens.xml (here is global configuration of folders </w:t>
      </w:r>
      <w:r w:rsidR="0082013A">
        <w:t>name</w:t>
      </w:r>
      <w:r>
        <w:t>):</w:t>
      </w:r>
    </w:p>
    <w:p w:rsidR="00E10536" w:rsidRPr="00573A5D" w:rsidRDefault="00E10536" w:rsidP="00573A5D">
      <w:r>
        <w:rPr>
          <w:noProof/>
        </w:rPr>
        <w:drawing>
          <wp:inline distT="0" distB="0" distL="0" distR="0" wp14:anchorId="09774DD3" wp14:editId="40F14150">
            <wp:extent cx="593407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3B4" w:rsidRDefault="003953B4" w:rsidP="003953B4"/>
    <w:p w:rsidR="00E10536" w:rsidRDefault="00E10536" w:rsidP="003953B4">
      <w:r>
        <w:t>Values for ##</w:t>
      </w:r>
      <w:proofErr w:type="spellStart"/>
      <w:r>
        <w:t>Subtoken_FileServer</w:t>
      </w:r>
      <w:proofErr w:type="spellEnd"/>
      <w:r>
        <w:t>## an</w:t>
      </w:r>
      <w:r w:rsidR="0082013A">
        <w:t xml:space="preserve">d </w:t>
      </w:r>
      <w:proofErr w:type="gramStart"/>
      <w:r w:rsidR="0082013A">
        <w:t>for  #</w:t>
      </w:r>
      <w:proofErr w:type="gramEnd"/>
      <w:r w:rsidR="0082013A">
        <w:t>#ENV## which are place</w:t>
      </w:r>
      <w:r w:rsidR="00C1154A">
        <w:t xml:space="preserve"> for </w:t>
      </w:r>
      <w:r w:rsidR="0082013A">
        <w:t>folders are configured for each environment in file ”</w:t>
      </w:r>
      <w:r w:rsidRPr="00E10536">
        <w:t>IFDL\</w:t>
      </w:r>
      <w:proofErr w:type="spellStart"/>
      <w:r w:rsidRPr="00E10536">
        <w:t>Acc</w:t>
      </w:r>
      <w:proofErr w:type="spellEnd"/>
      <w:r w:rsidRPr="00E10536">
        <w:t>\Main\_</w:t>
      </w:r>
      <w:proofErr w:type="spellStart"/>
      <w:r w:rsidRPr="00E10536">
        <w:t>vNext</w:t>
      </w:r>
      <w:proofErr w:type="spellEnd"/>
      <w:r w:rsidRPr="00E10536">
        <w:t>\Deploy\Tokens</w:t>
      </w:r>
      <w:r>
        <w:t>\XXX</w:t>
      </w:r>
      <w:r w:rsidR="0082013A">
        <w:t>”</w:t>
      </w:r>
      <w:r>
        <w:t xml:space="preserve"> (where XXX is </w:t>
      </w:r>
      <w:r w:rsidR="0070106C">
        <w:t>an</w:t>
      </w:r>
      <w:r>
        <w:t xml:space="preserve"> </w:t>
      </w:r>
      <w:r w:rsidR="0082013A">
        <w:t>environment</w:t>
      </w:r>
      <w:r>
        <w:t xml:space="preserve"> name i.e. TSH)</w:t>
      </w:r>
    </w:p>
    <w:p w:rsidR="00E10536" w:rsidRDefault="00E10536" w:rsidP="003953B4">
      <w:r>
        <w:rPr>
          <w:noProof/>
        </w:rPr>
        <w:drawing>
          <wp:inline distT="0" distB="0" distL="0" distR="0" wp14:anchorId="0263739B" wp14:editId="3C56B71C">
            <wp:extent cx="53530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36" w:rsidRDefault="00E10536" w:rsidP="003953B4">
      <w:proofErr w:type="gramStart"/>
      <w:r>
        <w:t>As it is configured as above</w:t>
      </w:r>
      <w:r w:rsidR="00C1154A">
        <w:t>.</w:t>
      </w:r>
      <w:proofErr w:type="gramEnd"/>
      <w:r>
        <w:t xml:space="preserve"> </w:t>
      </w:r>
      <w:r w:rsidR="00E53C01">
        <w:t>T</w:t>
      </w:r>
      <w:r>
        <w:t>he full path on TSH for</w:t>
      </w:r>
      <w:r w:rsidR="00C1154A">
        <w:t xml:space="preserve"> </w:t>
      </w:r>
      <w:proofErr w:type="spellStart"/>
      <w:r w:rsidR="00C1154A">
        <w:t>Finex</w:t>
      </w:r>
      <w:proofErr w:type="spellEnd"/>
      <w:r w:rsidR="00C1154A">
        <w:t xml:space="preserve"> Distribution</w:t>
      </w:r>
      <w:r w:rsidR="00C50A29">
        <w:t xml:space="preserve"> </w:t>
      </w:r>
      <w:r>
        <w:t>folder is:</w:t>
      </w:r>
    </w:p>
    <w:p w:rsidR="0082013A" w:rsidRDefault="0082013A" w:rsidP="0082013A">
      <w:pPr>
        <w:pStyle w:val="ListParagraph"/>
        <w:numPr>
          <w:ilvl w:val="0"/>
          <w:numId w:val="6"/>
        </w:numPr>
      </w:pPr>
      <w:r w:rsidRPr="0082013A">
        <w:t>\\10.155.107.176\AcceleratorTSH</w:t>
      </w:r>
      <w:r>
        <w:t xml:space="preserve">\Finex\Archive\FinexDist </w:t>
      </w:r>
    </w:p>
    <w:p w:rsidR="0082013A" w:rsidRDefault="0082013A" w:rsidP="0082013A">
      <w:pPr>
        <w:pStyle w:val="ListParagraph"/>
        <w:numPr>
          <w:ilvl w:val="0"/>
          <w:numId w:val="6"/>
        </w:numPr>
      </w:pPr>
      <w:r w:rsidRPr="0082013A">
        <w:t>\\10.155.107.176\AcceleratorTSH</w:t>
      </w:r>
      <w:r>
        <w:t xml:space="preserve">\Finex\Errors\FinexDist </w:t>
      </w:r>
    </w:p>
    <w:p w:rsidR="0082013A" w:rsidRDefault="0082013A" w:rsidP="0082013A">
      <w:pPr>
        <w:pStyle w:val="ListParagraph"/>
        <w:numPr>
          <w:ilvl w:val="0"/>
          <w:numId w:val="6"/>
        </w:numPr>
      </w:pPr>
      <w:r w:rsidRPr="0082013A">
        <w:t>\\10.155.107.176\AcceleratorTSH</w:t>
      </w:r>
      <w:r>
        <w:t xml:space="preserve">\Finex\Files\FromFinexDist </w:t>
      </w:r>
    </w:p>
    <w:p w:rsidR="0082013A" w:rsidRDefault="0082013A" w:rsidP="0082013A">
      <w:pPr>
        <w:pStyle w:val="ListParagraph"/>
        <w:numPr>
          <w:ilvl w:val="0"/>
          <w:numId w:val="6"/>
        </w:numPr>
      </w:pPr>
      <w:r w:rsidRPr="0082013A">
        <w:t>\\10.155.107.176\AcceleratorTSH</w:t>
      </w:r>
      <w:r>
        <w:t xml:space="preserve">\Finex\Files\ToSonata </w:t>
      </w:r>
    </w:p>
    <w:p w:rsidR="0082013A" w:rsidRPr="00EE11B7" w:rsidRDefault="0082013A" w:rsidP="0082013A">
      <w:pPr>
        <w:pStyle w:val="ListParagraph"/>
      </w:pPr>
    </w:p>
    <w:p w:rsidR="005A6991" w:rsidRDefault="00EE11B7" w:rsidP="00EE11B7">
      <w:pPr>
        <w:pStyle w:val="Heading2"/>
        <w:numPr>
          <w:ilvl w:val="0"/>
          <w:numId w:val="5"/>
        </w:numPr>
      </w:pPr>
      <w:bookmarkStart w:id="7" w:name="_Input_file"/>
      <w:bookmarkStart w:id="8" w:name="_Toc497487175"/>
      <w:bookmarkEnd w:id="7"/>
      <w:r>
        <w:t>I</w:t>
      </w:r>
      <w:r w:rsidR="005A6991">
        <w:t>nput file</w:t>
      </w:r>
      <w:bookmarkEnd w:id="8"/>
    </w:p>
    <w:p w:rsidR="001778FF" w:rsidRPr="001778FF" w:rsidRDefault="001778FF" w:rsidP="001778FF"/>
    <w:p w:rsidR="005A6991" w:rsidRDefault="00C50A29">
      <w:r>
        <w:t>The i</w:t>
      </w:r>
      <w:r w:rsidR="005A6991">
        <w:t xml:space="preserve">nput file is a </w:t>
      </w:r>
      <w:r w:rsidR="00164465">
        <w:t>CSV</w:t>
      </w:r>
      <w:r w:rsidR="005A6991">
        <w:t xml:space="preserve"> file which contains basic information about dividends related to assets. This file needs to have a specific format</w:t>
      </w:r>
      <w:r>
        <w:t>.</w:t>
      </w:r>
      <w:r w:rsidR="005A6991">
        <w:t xml:space="preserve"> </w:t>
      </w:r>
      <w:r>
        <w:t>Otherwise it cannot be successfully</w:t>
      </w:r>
      <w:r w:rsidR="005A6991">
        <w:t xml:space="preserve"> processed by Back</w:t>
      </w:r>
      <w:r w:rsidR="00E53C01">
        <w:t xml:space="preserve"> </w:t>
      </w:r>
      <w:r w:rsidR="005A6991">
        <w:t>Office</w:t>
      </w:r>
      <w:r w:rsidR="00E53C01">
        <w:t xml:space="preserve"> </w:t>
      </w:r>
      <w:r w:rsidR="005A6991">
        <w:t xml:space="preserve">Tools. </w:t>
      </w:r>
      <w:r w:rsidR="00E53C01">
        <w:t>A</w:t>
      </w:r>
      <w:r w:rsidR="005A6991">
        <w:t xml:space="preserve"> sample of input file is displayed on screenshot below:</w:t>
      </w:r>
    </w:p>
    <w:p w:rsidR="00AB3A41" w:rsidRDefault="007116B1">
      <w:r>
        <w:rPr>
          <w:noProof/>
        </w:rPr>
        <w:drawing>
          <wp:inline distT="0" distB="0" distL="0" distR="0" wp14:anchorId="65BB70AF" wp14:editId="62DECD4D">
            <wp:extent cx="59436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AE" w:rsidRDefault="007034AE"/>
    <w:p w:rsidR="00AB3A41" w:rsidRDefault="00F151DD">
      <w:r>
        <w:lastRenderedPageBreak/>
        <w:t>Each column contains different value</w:t>
      </w:r>
      <w:r w:rsidR="001116E8">
        <w:t xml:space="preserve"> type</w:t>
      </w:r>
      <w:r>
        <w:t>: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 xml:space="preserve">Column A - </w:t>
      </w:r>
      <w:proofErr w:type="spellStart"/>
      <w:r>
        <w:t>Finex</w:t>
      </w:r>
      <w:proofErr w:type="spellEnd"/>
      <w:r>
        <w:t xml:space="preserve"> Asset code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B - Received date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C - Ex Date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D – Pay Date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E – Currency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F - Group 1 rate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G - Distribution type (interim or final)</w:t>
      </w:r>
    </w:p>
    <w:p w:rsidR="00F151DD" w:rsidRDefault="00F151DD" w:rsidP="00F151DD">
      <w:pPr>
        <w:pStyle w:val="ListParagraph"/>
        <w:numPr>
          <w:ilvl w:val="0"/>
          <w:numId w:val="3"/>
        </w:numPr>
      </w:pPr>
      <w:r>
        <w:t>Column H - Income Stream (dividend, interest or other)</w:t>
      </w:r>
    </w:p>
    <w:p w:rsidR="00F96C56" w:rsidRDefault="00F96C56" w:rsidP="00F151DD">
      <w:pPr>
        <w:pStyle w:val="ListParagraph"/>
        <w:numPr>
          <w:ilvl w:val="0"/>
          <w:numId w:val="3"/>
        </w:numPr>
      </w:pPr>
      <w:r>
        <w:t>Column I</w:t>
      </w:r>
      <w:r w:rsidR="007116B1">
        <w:t xml:space="preserve"> - </w:t>
      </w:r>
      <w:proofErr w:type="spellStart"/>
      <w:r w:rsidR="007116B1">
        <w:t>Equalisation</w:t>
      </w:r>
      <w:proofErr w:type="spellEnd"/>
      <w:r w:rsidR="007116B1">
        <w:t xml:space="preserve"> rate</w:t>
      </w:r>
    </w:p>
    <w:p w:rsidR="00AB3A41" w:rsidRDefault="007116B1" w:rsidP="007116B1">
      <w:pPr>
        <w:pStyle w:val="ListParagraph"/>
        <w:numPr>
          <w:ilvl w:val="0"/>
          <w:numId w:val="3"/>
        </w:numPr>
      </w:pPr>
      <w:r>
        <w:t>Column J - Asset ISIN code</w:t>
      </w:r>
    </w:p>
    <w:p w:rsidR="007116B1" w:rsidRDefault="007116B1" w:rsidP="007116B1">
      <w:r>
        <w:t>Requirements</w:t>
      </w:r>
      <w:r w:rsidR="009B313C">
        <w:t xml:space="preserve"> and basic information</w:t>
      </w:r>
      <w:r>
        <w:t xml:space="preserve"> </w:t>
      </w:r>
      <w:r w:rsidR="009B313C">
        <w:t>about</w:t>
      </w:r>
      <w:r>
        <w:t xml:space="preserve"> </w:t>
      </w:r>
      <w:r w:rsidR="009B313C">
        <w:t>i</w:t>
      </w:r>
      <w:r>
        <w:t>nput file:</w:t>
      </w:r>
    </w:p>
    <w:p w:rsidR="007116B1" w:rsidRDefault="007116B1" w:rsidP="007116B1">
      <w:pPr>
        <w:pStyle w:val="ListParagraph"/>
        <w:numPr>
          <w:ilvl w:val="0"/>
          <w:numId w:val="4"/>
        </w:numPr>
      </w:pPr>
      <w:r>
        <w:t>File should be in CSV format</w:t>
      </w:r>
    </w:p>
    <w:p w:rsidR="009E1B12" w:rsidRPr="009E1B12" w:rsidRDefault="009E1B12" w:rsidP="007116B1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File name </w:t>
      </w:r>
      <w:r w:rsidR="00F3174B">
        <w:t>is not validated</w:t>
      </w:r>
    </w:p>
    <w:p w:rsidR="007116B1" w:rsidRDefault="007116B1" w:rsidP="007116B1">
      <w:pPr>
        <w:pStyle w:val="ListParagraph"/>
        <w:numPr>
          <w:ilvl w:val="0"/>
          <w:numId w:val="4"/>
        </w:numPr>
      </w:pPr>
      <w:r>
        <w:t>File should have columns and value</w:t>
      </w:r>
      <w:r w:rsidR="001116E8">
        <w:t xml:space="preserve"> types</w:t>
      </w:r>
      <w:r>
        <w:t xml:space="preserve"> as listed above</w:t>
      </w:r>
    </w:p>
    <w:p w:rsidR="007116B1" w:rsidRDefault="001116E8" w:rsidP="007116B1">
      <w:pPr>
        <w:pStyle w:val="ListParagraph"/>
        <w:numPr>
          <w:ilvl w:val="0"/>
          <w:numId w:val="4"/>
        </w:numPr>
      </w:pPr>
      <w:r>
        <w:t>Back</w:t>
      </w:r>
      <w:r w:rsidR="00E53C01">
        <w:t xml:space="preserve"> </w:t>
      </w:r>
      <w:r>
        <w:t>Office</w:t>
      </w:r>
      <w:r w:rsidR="00E53C01">
        <w:t xml:space="preserve"> </w:t>
      </w:r>
      <w:r>
        <w:t>Tools processor uses two columns (Column C – Ex Date, Column J – Asset ISIN code)</w:t>
      </w:r>
    </w:p>
    <w:p w:rsidR="0004395C" w:rsidRDefault="001116E8" w:rsidP="007116B1">
      <w:pPr>
        <w:pStyle w:val="ListParagraph"/>
        <w:numPr>
          <w:ilvl w:val="0"/>
          <w:numId w:val="4"/>
        </w:numPr>
      </w:pPr>
      <w:r>
        <w:t>Columns A,</w:t>
      </w:r>
      <w:r w:rsidR="00E53C01">
        <w:t xml:space="preserve"> </w:t>
      </w:r>
      <w:r>
        <w:t>B,</w:t>
      </w:r>
      <w:r w:rsidR="00E53C01">
        <w:t xml:space="preserve"> </w:t>
      </w:r>
      <w:r>
        <w:t>D,</w:t>
      </w:r>
      <w:r w:rsidR="00E53C01">
        <w:t xml:space="preserve"> </w:t>
      </w:r>
      <w:r>
        <w:t>E,</w:t>
      </w:r>
      <w:r w:rsidR="00E53C01">
        <w:t xml:space="preserve"> </w:t>
      </w:r>
      <w:r>
        <w:t>F,</w:t>
      </w:r>
      <w:r w:rsidR="00E53C01">
        <w:t xml:space="preserve"> </w:t>
      </w:r>
      <w:r>
        <w:t>G,</w:t>
      </w:r>
      <w:r w:rsidR="00E53C01">
        <w:t xml:space="preserve"> H</w:t>
      </w:r>
      <w:r>
        <w:t>,</w:t>
      </w:r>
      <w:r w:rsidR="00E53C01">
        <w:t xml:space="preserve"> </w:t>
      </w:r>
      <w:r>
        <w:t xml:space="preserve">I </w:t>
      </w:r>
      <w:proofErr w:type="gramStart"/>
      <w:r>
        <w:t>are</w:t>
      </w:r>
      <w:proofErr w:type="gramEnd"/>
      <w:r>
        <w:t xml:space="preserve"> not </w:t>
      </w:r>
      <w:r w:rsidR="00CC32B2">
        <w:t>used</w:t>
      </w:r>
      <w:r>
        <w:t xml:space="preserve"> by Back</w:t>
      </w:r>
      <w:r w:rsidR="00E53C01">
        <w:t xml:space="preserve"> </w:t>
      </w:r>
      <w:r>
        <w:t>Office</w:t>
      </w:r>
      <w:r w:rsidR="00E53C01">
        <w:t xml:space="preserve"> </w:t>
      </w:r>
      <w:r>
        <w:t>Tools</w:t>
      </w:r>
      <w:r w:rsidR="0004395C">
        <w:t xml:space="preserve"> </w:t>
      </w:r>
      <w:r w:rsidR="00C50A29">
        <w:t>for</w:t>
      </w:r>
      <w:r w:rsidR="00E53C01">
        <w:t xml:space="preserve"> </w:t>
      </w:r>
      <w:r w:rsidR="0004395C">
        <w:t>any calculation or filtration. Th</w:t>
      </w:r>
      <w:r w:rsidR="00904102">
        <w:t>e</w:t>
      </w:r>
      <w:r w:rsidR="0004395C">
        <w:t>s</w:t>
      </w:r>
      <w:r w:rsidR="00904102">
        <w:t>e</w:t>
      </w:r>
      <w:r w:rsidR="0004395C">
        <w:t xml:space="preserve"> values are only moved to </w:t>
      </w:r>
      <w:r w:rsidR="00B875D6">
        <w:t>2 out of 3</w:t>
      </w:r>
      <w:r w:rsidR="00632365">
        <w:t xml:space="preserve"> </w:t>
      </w:r>
      <w:r w:rsidR="0004395C">
        <w:t>output file</w:t>
      </w:r>
      <w:r w:rsidR="00632365">
        <w:t>s</w:t>
      </w:r>
      <w:r w:rsidR="0004395C">
        <w:t xml:space="preserve"> with</w:t>
      </w:r>
      <w:r w:rsidR="00904102">
        <w:t>out</w:t>
      </w:r>
      <w:r w:rsidR="0004395C">
        <w:t xml:space="preserve"> any changes</w:t>
      </w:r>
    </w:p>
    <w:p w:rsidR="001116E8" w:rsidRDefault="00904102" w:rsidP="007116B1">
      <w:pPr>
        <w:pStyle w:val="ListParagraph"/>
        <w:numPr>
          <w:ilvl w:val="0"/>
          <w:numId w:val="4"/>
        </w:numPr>
      </w:pPr>
      <w:r>
        <w:t>Back</w:t>
      </w:r>
      <w:r w:rsidR="00E53C01">
        <w:t xml:space="preserve"> </w:t>
      </w:r>
      <w:r>
        <w:t>Office</w:t>
      </w:r>
      <w:r w:rsidR="00E53C01">
        <w:t xml:space="preserve"> </w:t>
      </w:r>
      <w:r>
        <w:t>Tools cannot process a f</w:t>
      </w:r>
      <w:r w:rsidR="009E3956">
        <w:t xml:space="preserve">ile in input folder </w:t>
      </w:r>
      <w:r>
        <w:t xml:space="preserve">if it is </w:t>
      </w:r>
      <w:r w:rsidR="009E3956">
        <w:t xml:space="preserve">opened in </w:t>
      </w:r>
      <w:r>
        <w:t xml:space="preserve">an </w:t>
      </w:r>
      <w:r w:rsidR="009E3956">
        <w:t>external tool (</w:t>
      </w:r>
      <w:r w:rsidR="00E53C01">
        <w:t>W</w:t>
      </w:r>
      <w:r w:rsidR="009E3956">
        <w:t xml:space="preserve">ord, </w:t>
      </w:r>
      <w:r w:rsidR="00E53C01">
        <w:t>N</w:t>
      </w:r>
      <w:r w:rsidR="009E3956">
        <w:t>otepad</w:t>
      </w:r>
      <w:r w:rsidR="00E53C01">
        <w:t>,</w:t>
      </w:r>
      <w:r w:rsidR="009E3956">
        <w:t xml:space="preserve"> etc…), because </w:t>
      </w:r>
      <w:r>
        <w:t xml:space="preserve">opening the file will result in </w:t>
      </w:r>
      <w:r w:rsidR="00EA775F">
        <w:t>Back</w:t>
      </w:r>
      <w:r w:rsidR="00130DC5">
        <w:t xml:space="preserve"> </w:t>
      </w:r>
      <w:r w:rsidR="00EA775F">
        <w:t>Office</w:t>
      </w:r>
      <w:r w:rsidR="00130DC5">
        <w:t xml:space="preserve"> </w:t>
      </w:r>
      <w:r w:rsidR="00EA775F">
        <w:t xml:space="preserve">Tools </w:t>
      </w:r>
      <w:r>
        <w:t>not being allowed to process the file</w:t>
      </w:r>
    </w:p>
    <w:p w:rsidR="00F3174B" w:rsidRDefault="00F3174B" w:rsidP="00F3174B">
      <w:pPr>
        <w:pStyle w:val="ListParagraph"/>
        <w:numPr>
          <w:ilvl w:val="0"/>
          <w:numId w:val="4"/>
        </w:numPr>
      </w:pPr>
      <w:r>
        <w:t>In case more than one file appears at the same time</w:t>
      </w:r>
      <w:r w:rsidR="00904102">
        <w:t>,</w:t>
      </w:r>
      <w:r>
        <w:t xml:space="preserve"> then Back</w:t>
      </w:r>
      <w:r w:rsidR="00C1154A">
        <w:t xml:space="preserve"> </w:t>
      </w:r>
      <w:r>
        <w:t>Office</w:t>
      </w:r>
      <w:r w:rsidR="00E53C01">
        <w:t xml:space="preserve"> </w:t>
      </w:r>
      <w:r>
        <w:t xml:space="preserve">Tools will start </w:t>
      </w:r>
      <w:r w:rsidR="00904102">
        <w:t xml:space="preserve">to </w:t>
      </w:r>
      <w:r>
        <w:t>process th</w:t>
      </w:r>
      <w:r w:rsidR="00904102">
        <w:t>e</w:t>
      </w:r>
      <w:r>
        <w:t>s</w:t>
      </w:r>
      <w:r w:rsidR="00904102">
        <w:t>e</w:t>
      </w:r>
      <w:r>
        <w:t xml:space="preserve"> file</w:t>
      </w:r>
      <w:r w:rsidR="000B0DFB">
        <w:t>s</w:t>
      </w:r>
      <w:r w:rsidR="001A7B35">
        <w:t xml:space="preserve"> in queue one by one</w:t>
      </w:r>
    </w:p>
    <w:p w:rsidR="00886F20" w:rsidRDefault="00886F20" w:rsidP="00886F20"/>
    <w:p w:rsidR="001778FF" w:rsidRDefault="001778FF" w:rsidP="00EE11B7">
      <w:pPr>
        <w:pStyle w:val="Heading2"/>
        <w:numPr>
          <w:ilvl w:val="0"/>
          <w:numId w:val="5"/>
        </w:numPr>
      </w:pPr>
      <w:bookmarkStart w:id="9" w:name="_IsinsWithoutHolders_file"/>
      <w:bookmarkStart w:id="10" w:name="_Toc497487176"/>
      <w:bookmarkEnd w:id="9"/>
      <w:proofErr w:type="spellStart"/>
      <w:r>
        <w:t>IsinsWith</w:t>
      </w:r>
      <w:r w:rsidR="0035631A">
        <w:t>out</w:t>
      </w:r>
      <w:r>
        <w:t>Holders</w:t>
      </w:r>
      <w:proofErr w:type="spellEnd"/>
      <w:r>
        <w:t xml:space="preserve"> file</w:t>
      </w:r>
      <w:bookmarkEnd w:id="10"/>
    </w:p>
    <w:p w:rsidR="00A11424" w:rsidRDefault="00A11424" w:rsidP="00A11424"/>
    <w:p w:rsidR="00A11424" w:rsidRDefault="00A11424" w:rsidP="00A11424">
      <w:r>
        <w:t xml:space="preserve">First of output files is the </w:t>
      </w:r>
      <w:proofErr w:type="spellStart"/>
      <w:r>
        <w:t>IsinsWith</w:t>
      </w:r>
      <w:r w:rsidR="0035631A">
        <w:t>out</w:t>
      </w:r>
      <w:r>
        <w:t>Holders</w:t>
      </w:r>
      <w:proofErr w:type="spellEnd"/>
      <w:r>
        <w:t xml:space="preserve"> file</w:t>
      </w:r>
      <w:r w:rsidR="00904102">
        <w:t>. It</w:t>
      </w:r>
      <w:r w:rsidR="00EB145E">
        <w:t xml:space="preserve"> </w:t>
      </w:r>
      <w:r w:rsidR="00EB145E" w:rsidRPr="00EB145E">
        <w:t>contains data for dividends for assets with no holders</w:t>
      </w:r>
      <w:r>
        <w:t xml:space="preserve">. </w:t>
      </w:r>
      <w:r w:rsidR="00EB145E">
        <w:t>Back</w:t>
      </w:r>
      <w:r w:rsidR="00130DC5">
        <w:t xml:space="preserve"> </w:t>
      </w:r>
      <w:r w:rsidR="00EB145E">
        <w:t>Office</w:t>
      </w:r>
      <w:r w:rsidR="00130DC5">
        <w:t xml:space="preserve"> </w:t>
      </w:r>
      <w:r w:rsidR="00EB145E">
        <w:t>Tools takes all assets from</w:t>
      </w:r>
      <w:r w:rsidR="00904102">
        <w:t xml:space="preserve"> the</w:t>
      </w:r>
      <w:r w:rsidR="00EB145E">
        <w:t xml:space="preserve"> </w:t>
      </w:r>
      <w:hyperlink w:anchor="_Input_file" w:history="1">
        <w:r w:rsidR="00841D4F" w:rsidRPr="00841D4F">
          <w:rPr>
            <w:rStyle w:val="Hyperlink"/>
          </w:rPr>
          <w:t>input file</w:t>
        </w:r>
      </w:hyperlink>
      <w:r w:rsidR="00841D4F">
        <w:t xml:space="preserve"> and </w:t>
      </w:r>
      <w:r w:rsidR="00904102">
        <w:t xml:space="preserve">queries </w:t>
      </w:r>
      <w:proofErr w:type="gramStart"/>
      <w:r w:rsidR="00841D4F">
        <w:t>ODS</w:t>
      </w:r>
      <w:proofErr w:type="gramEnd"/>
      <w:r w:rsidR="00841D4F">
        <w:t xml:space="preserve"> </w:t>
      </w:r>
      <w:r w:rsidR="00E53C01">
        <w:t xml:space="preserve">database </w:t>
      </w:r>
      <w:r w:rsidR="00841D4F">
        <w:t>table</w:t>
      </w:r>
      <w:r w:rsidR="009E173D">
        <w:t xml:space="preserve">. All assets which are available in ODS Fund table and </w:t>
      </w:r>
      <w:r w:rsidR="009E173D" w:rsidRPr="009E173D">
        <w:rPr>
          <w:b/>
        </w:rPr>
        <w:t>don’t</w:t>
      </w:r>
      <w:r w:rsidR="009E173D">
        <w:t xml:space="preserve"> fulfil </w:t>
      </w:r>
      <w:r w:rsidR="00E53C01">
        <w:t xml:space="preserve">the </w:t>
      </w:r>
      <w:r w:rsidR="009E173D">
        <w:t>condition below are placed in this file</w:t>
      </w:r>
      <w:r w:rsidR="00841D4F">
        <w:t>:</w:t>
      </w:r>
    </w:p>
    <w:p w:rsidR="00841D4F" w:rsidRDefault="00841D4F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FUND_SHORT_NAME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PARCEL_STATUS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CANCEL_DATE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:rsidR="00841D4F" w:rsidRDefault="00841D4F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[ODS]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[FUND]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841D4F" w:rsidRDefault="00841D4F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Parcel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841D4F" w:rsidRDefault="00841D4F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FUND_ID</w:t>
      </w:r>
      <w:proofErr w:type="spellEnd"/>
    </w:p>
    <w:p w:rsidR="00841D4F" w:rsidRDefault="00841D4F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EFFECTIVE_DATE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'file_XD-1'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1D4F" w:rsidRDefault="00841D4F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PARCEL_</w:t>
      </w:r>
      <w:proofErr w:type="gramStart"/>
      <w:r>
        <w:rPr>
          <w:rFonts w:ascii="Consolas" w:hAnsi="Consolas" w:cs="Consolas"/>
          <w:sz w:val="19"/>
          <w:szCs w:val="19"/>
        </w:rPr>
        <w:t>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'VOID'</w:t>
      </w:r>
      <w:r w:rsidR="00BB6E83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CANCEL_DATE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 w:rsidR="00E9788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140727">
        <w:rPr>
          <w:rFonts w:ascii="Consolas" w:hAnsi="Consolas" w:cs="Consolas"/>
          <w:color w:val="808080"/>
          <w:sz w:val="19"/>
          <w:szCs w:val="19"/>
        </w:rPr>
        <w:t xml:space="preserve"> 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CANCEL_DATE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'file_XD-1'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41D4F" w:rsidRDefault="00E97889" w:rsidP="00841D4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</w:t>
      </w:r>
      <w:r w:rsidR="00841D4F">
        <w:rPr>
          <w:rFonts w:ascii="Consolas" w:hAnsi="Consolas" w:cs="Consolas"/>
          <w:color w:val="0000FF"/>
          <w:sz w:val="19"/>
          <w:szCs w:val="19"/>
        </w:rPr>
        <w:t>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41D4F">
        <w:rPr>
          <w:rFonts w:ascii="Consolas" w:hAnsi="Consolas" w:cs="Consolas"/>
          <w:color w:val="0000FF"/>
          <w:sz w:val="19"/>
          <w:szCs w:val="19"/>
        </w:rPr>
        <w:t>by</w:t>
      </w:r>
      <w:r w:rsidR="00841D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41D4F">
        <w:rPr>
          <w:rFonts w:ascii="Consolas" w:hAnsi="Consolas" w:cs="Consolas"/>
          <w:sz w:val="19"/>
          <w:szCs w:val="19"/>
        </w:rPr>
        <w:t>p</w:t>
      </w:r>
      <w:r w:rsidR="00841D4F">
        <w:rPr>
          <w:rFonts w:ascii="Consolas" w:hAnsi="Consolas" w:cs="Consolas"/>
          <w:color w:val="808080"/>
          <w:sz w:val="19"/>
          <w:szCs w:val="19"/>
        </w:rPr>
        <w:t>.</w:t>
      </w:r>
      <w:r w:rsidR="00841D4F">
        <w:rPr>
          <w:rFonts w:ascii="Consolas" w:hAnsi="Consolas" w:cs="Consolas"/>
          <w:sz w:val="19"/>
          <w:szCs w:val="19"/>
        </w:rPr>
        <w:t>CANCEL_DATE</w:t>
      </w:r>
      <w:proofErr w:type="spellEnd"/>
      <w:r w:rsidR="00841D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41D4F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E173D" w:rsidRDefault="00841D4F" w:rsidP="007116B1">
      <w:r>
        <w:t>S</w:t>
      </w:r>
      <w:r w:rsidRPr="00841D4F">
        <w:t>ummarizing</w:t>
      </w:r>
      <w:r w:rsidR="00904102">
        <w:t>,</w:t>
      </w:r>
      <w:r>
        <w:t xml:space="preserve"> Back</w:t>
      </w:r>
      <w:r w:rsidR="00E53C01">
        <w:t xml:space="preserve"> </w:t>
      </w:r>
      <w:r>
        <w:t>Office</w:t>
      </w:r>
      <w:r w:rsidR="00E53C01">
        <w:t xml:space="preserve"> </w:t>
      </w:r>
      <w:r>
        <w:t>Tools puts in this file only ISIN</w:t>
      </w:r>
      <w:r w:rsidR="00B875D6">
        <w:t>s</w:t>
      </w:r>
      <w:r>
        <w:t xml:space="preserve"> from </w:t>
      </w:r>
      <w:hyperlink w:anchor="_Input_file" w:history="1">
        <w:r w:rsidRPr="007034AE">
          <w:rPr>
            <w:rStyle w:val="Hyperlink"/>
          </w:rPr>
          <w:t>input file</w:t>
        </w:r>
      </w:hyperlink>
      <w:r>
        <w:t xml:space="preserve"> which exist in Fund table</w:t>
      </w:r>
      <w:r w:rsidR="00904102">
        <w:t>,</w:t>
      </w:r>
      <w:r w:rsidR="009E173D">
        <w:t xml:space="preserve"> but don’t have any Parcel on the time </w:t>
      </w:r>
      <w:proofErr w:type="spellStart"/>
      <w:r w:rsidR="009E173D">
        <w:t>ExDate</w:t>
      </w:r>
      <w:proofErr w:type="spellEnd"/>
      <w:r w:rsidR="009E173D">
        <w:t xml:space="preserve"> -1. File should look like that:</w:t>
      </w:r>
    </w:p>
    <w:p w:rsidR="00A11424" w:rsidRDefault="00A11424" w:rsidP="007116B1">
      <w:r>
        <w:rPr>
          <w:noProof/>
        </w:rPr>
        <w:drawing>
          <wp:inline distT="0" distB="0" distL="0" distR="0" wp14:anchorId="1876FA1D" wp14:editId="2765D6AB">
            <wp:extent cx="59436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B1" w:rsidRDefault="00A77CA1" w:rsidP="007116B1">
      <w:r>
        <w:t>Below is t</w:t>
      </w:r>
      <w:r w:rsidR="00A11424">
        <w:t xml:space="preserve">he same file but opened in </w:t>
      </w:r>
      <w:r w:rsidR="00E53C01">
        <w:t>N</w:t>
      </w:r>
      <w:r w:rsidR="00A11424">
        <w:t>otepad (only for better understanding that there are many empty columns and only two are filled).</w:t>
      </w:r>
    </w:p>
    <w:p w:rsidR="00A11424" w:rsidRDefault="00A11424" w:rsidP="007116B1">
      <w:r>
        <w:rPr>
          <w:noProof/>
        </w:rPr>
        <w:drawing>
          <wp:inline distT="0" distB="0" distL="0" distR="0" wp14:anchorId="08E93770" wp14:editId="76008AF1">
            <wp:extent cx="59436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5F" w:rsidRDefault="00A77CA1" w:rsidP="007116B1">
      <w:r>
        <w:t>Information about file produced by Back</w:t>
      </w:r>
      <w:r w:rsidR="003754F5">
        <w:t xml:space="preserve"> </w:t>
      </w:r>
      <w:r>
        <w:t>Office</w:t>
      </w:r>
      <w:r w:rsidR="003754F5">
        <w:t xml:space="preserve"> </w:t>
      </w:r>
      <w:r>
        <w:t>Tools</w:t>
      </w:r>
      <w:r w:rsidR="00EA775F">
        <w:t>:</w:t>
      </w:r>
    </w:p>
    <w:p w:rsidR="00EA775F" w:rsidRDefault="00EA775F" w:rsidP="00EA775F">
      <w:pPr>
        <w:pStyle w:val="ListParagraph"/>
        <w:numPr>
          <w:ilvl w:val="0"/>
          <w:numId w:val="4"/>
        </w:numPr>
      </w:pPr>
      <w:r>
        <w:t xml:space="preserve">Columns A and B should </w:t>
      </w:r>
      <w:r w:rsidR="00E53C01">
        <w:t xml:space="preserve">always </w:t>
      </w:r>
      <w:r>
        <w:t>be empty</w:t>
      </w:r>
    </w:p>
    <w:p w:rsidR="00EA775F" w:rsidRDefault="00EA775F" w:rsidP="00EA775F">
      <w:pPr>
        <w:pStyle w:val="ListParagraph"/>
        <w:numPr>
          <w:ilvl w:val="0"/>
          <w:numId w:val="4"/>
        </w:numPr>
      </w:pPr>
      <w:r>
        <w:t>Column C</w:t>
      </w:r>
      <w:r w:rsidR="009E1B12">
        <w:t xml:space="preserve"> (ISIN Short Name)</w:t>
      </w:r>
      <w:r>
        <w:t xml:space="preserve"> is ISIN taken from </w:t>
      </w:r>
      <w:hyperlink w:anchor="_Information_about_input" w:history="1">
        <w:r w:rsidRPr="00EA775F">
          <w:rPr>
            <w:rStyle w:val="Hyperlink"/>
          </w:rPr>
          <w:t>input file</w:t>
        </w:r>
      </w:hyperlink>
      <w:r>
        <w:t xml:space="preserve"> from Column J (Asset ISIN code)</w:t>
      </w:r>
    </w:p>
    <w:p w:rsidR="00EA775F" w:rsidRDefault="00EA775F" w:rsidP="00EA775F">
      <w:pPr>
        <w:pStyle w:val="ListParagraph"/>
        <w:numPr>
          <w:ilvl w:val="0"/>
          <w:numId w:val="4"/>
        </w:numPr>
      </w:pPr>
      <w:r>
        <w:t xml:space="preserve">Columns from D to CB should </w:t>
      </w:r>
      <w:r w:rsidR="00E53C01">
        <w:t xml:space="preserve">always </w:t>
      </w:r>
      <w:r>
        <w:t>be empty</w:t>
      </w:r>
    </w:p>
    <w:p w:rsidR="007116B1" w:rsidRDefault="00EA775F" w:rsidP="007116B1">
      <w:pPr>
        <w:pStyle w:val="ListParagraph"/>
        <w:numPr>
          <w:ilvl w:val="0"/>
          <w:numId w:val="4"/>
        </w:numPr>
      </w:pPr>
      <w:r>
        <w:t>Column CC</w:t>
      </w:r>
      <w:r w:rsidR="009E1B12">
        <w:t xml:space="preserve"> (Last Income </w:t>
      </w:r>
      <w:proofErr w:type="spellStart"/>
      <w:r w:rsidR="009E1B12">
        <w:t>Dist</w:t>
      </w:r>
      <w:proofErr w:type="spellEnd"/>
      <w:r w:rsidR="009E1B12">
        <w:t xml:space="preserve"> Date)</w:t>
      </w:r>
      <w:r>
        <w:t xml:space="preserve"> is a date taken from </w:t>
      </w:r>
      <w:hyperlink w:anchor="_Information_about_input" w:history="1">
        <w:r w:rsidRPr="00EA775F">
          <w:rPr>
            <w:rStyle w:val="Hyperlink"/>
          </w:rPr>
          <w:t>input file</w:t>
        </w:r>
      </w:hyperlink>
      <w:r>
        <w:t xml:space="preserve"> from Column C (</w:t>
      </w:r>
      <w:proofErr w:type="spellStart"/>
      <w:r>
        <w:t>Ex Date</w:t>
      </w:r>
      <w:proofErr w:type="spellEnd"/>
      <w:r>
        <w:t xml:space="preserve">) -1 (minus one day) </w:t>
      </w:r>
    </w:p>
    <w:p w:rsidR="009E2034" w:rsidRDefault="009E2034" w:rsidP="007116B1">
      <w:pPr>
        <w:pStyle w:val="ListParagraph"/>
        <w:numPr>
          <w:ilvl w:val="0"/>
          <w:numId w:val="4"/>
        </w:numPr>
      </w:pPr>
      <w:r>
        <w:t>Column CC is the last column in the file</w:t>
      </w:r>
    </w:p>
    <w:p w:rsidR="00A77CA1" w:rsidRDefault="00A77CA1" w:rsidP="007116B1">
      <w:pPr>
        <w:pStyle w:val="ListParagraph"/>
        <w:numPr>
          <w:ilvl w:val="0"/>
          <w:numId w:val="4"/>
        </w:numPr>
      </w:pPr>
      <w:r>
        <w:t>It is very important to remember that in this file there are only assets without holders</w:t>
      </w:r>
    </w:p>
    <w:p w:rsidR="001F6CB1" w:rsidRDefault="001F6CB1" w:rsidP="001F6CB1">
      <w:pPr>
        <w:pStyle w:val="ListParagraph"/>
        <w:numPr>
          <w:ilvl w:val="0"/>
          <w:numId w:val="4"/>
        </w:numPr>
      </w:pPr>
      <w:r>
        <w:t>Created only when there is at least one asset qualified for this file</w:t>
      </w:r>
    </w:p>
    <w:p w:rsidR="009213EB" w:rsidRDefault="009213EB" w:rsidP="007116B1">
      <w:pPr>
        <w:pStyle w:val="ListParagraph"/>
        <w:numPr>
          <w:ilvl w:val="0"/>
          <w:numId w:val="4"/>
        </w:numPr>
      </w:pPr>
      <w:r>
        <w:t xml:space="preserve">File needs to be placed in </w:t>
      </w:r>
      <w:r w:rsidR="001A7B35">
        <w:t>A</w:t>
      </w:r>
      <w:r>
        <w:t xml:space="preserve">rchive </w:t>
      </w:r>
      <w:hyperlink w:anchor="_Folders" w:history="1">
        <w:r w:rsidRPr="009213EB">
          <w:rPr>
            <w:rStyle w:val="Hyperlink"/>
          </w:rPr>
          <w:t>folder</w:t>
        </w:r>
      </w:hyperlink>
      <w:r w:rsidR="000B0DFB">
        <w:t xml:space="preserve"> </w:t>
      </w:r>
      <w:r w:rsidR="001A7B35">
        <w:t xml:space="preserve">and </w:t>
      </w:r>
      <w:proofErr w:type="spellStart"/>
      <w:r w:rsidR="001A7B35">
        <w:t>ToSonata</w:t>
      </w:r>
      <w:proofErr w:type="spellEnd"/>
      <w:r w:rsidR="001A7B35">
        <w:t xml:space="preserve"> </w:t>
      </w:r>
      <w:hyperlink w:anchor="_Folders" w:history="1">
        <w:r w:rsidR="001A7B35" w:rsidRPr="001A7B35">
          <w:rPr>
            <w:rStyle w:val="Hyperlink"/>
          </w:rPr>
          <w:t>folder</w:t>
        </w:r>
      </w:hyperlink>
    </w:p>
    <w:p w:rsidR="000B0DFB" w:rsidRDefault="009213EB" w:rsidP="009213EB">
      <w:pPr>
        <w:pStyle w:val="ListParagraph"/>
        <w:numPr>
          <w:ilvl w:val="0"/>
          <w:numId w:val="4"/>
        </w:numPr>
      </w:pPr>
      <w:r>
        <w:t xml:space="preserve">Name of </w:t>
      </w:r>
      <w:r w:rsidR="003754F5">
        <w:t xml:space="preserve">the </w:t>
      </w:r>
      <w:r>
        <w:t xml:space="preserve">file </w:t>
      </w:r>
      <w:r w:rsidR="003754F5">
        <w:t>is</w:t>
      </w:r>
      <w:r>
        <w:t xml:space="preserve"> </w:t>
      </w:r>
      <w:r w:rsidRPr="009213EB">
        <w:t>FinexDistribution_IsinWithoutHolder.csv</w:t>
      </w:r>
      <w:r>
        <w:t xml:space="preserve"> </w:t>
      </w:r>
    </w:p>
    <w:p w:rsidR="009213EB" w:rsidRDefault="009213EB" w:rsidP="000B0DFB">
      <w:pPr>
        <w:pStyle w:val="ListParagraph"/>
      </w:pPr>
      <w:r>
        <w:t>(</w:t>
      </w:r>
      <w:proofErr w:type="gramStart"/>
      <w:r>
        <w:t>in</w:t>
      </w:r>
      <w:proofErr w:type="gramEnd"/>
      <w:r>
        <w:t xml:space="preserve"> case when </w:t>
      </w:r>
      <w:r w:rsidR="00904102">
        <w:t xml:space="preserve">a </w:t>
      </w:r>
      <w:r>
        <w:t xml:space="preserve">file already exists in </w:t>
      </w:r>
      <w:r w:rsidR="00904102">
        <w:t xml:space="preserve">the </w:t>
      </w:r>
      <w:r>
        <w:t>output folder</w:t>
      </w:r>
      <w:r w:rsidR="00904102">
        <w:t>,</w:t>
      </w:r>
      <w:r>
        <w:t xml:space="preserve"> then another file is created with name F</w:t>
      </w:r>
      <w:r w:rsidRPr="009213EB">
        <w:t>inexDistribution_IsinWithoutHolder_</w:t>
      </w:r>
      <w:r>
        <w:t>X</w:t>
      </w:r>
      <w:r w:rsidR="00FD08F2">
        <w:t>.</w:t>
      </w:r>
      <w:r w:rsidRPr="009213EB">
        <w:t>csv</w:t>
      </w:r>
      <w:r>
        <w:t xml:space="preserve"> where X is sequent number</w:t>
      </w:r>
      <w:r w:rsidR="000B0DFB">
        <w:t>)</w:t>
      </w:r>
    </w:p>
    <w:p w:rsidR="000B0DFB" w:rsidRDefault="000B0DFB" w:rsidP="000B0DFB">
      <w:pPr>
        <w:pStyle w:val="ListParagraph"/>
      </w:pPr>
    </w:p>
    <w:p w:rsidR="009E1B12" w:rsidRDefault="009E1B12" w:rsidP="009E1B12">
      <w:r>
        <w:t>More information about mentioned fields</w:t>
      </w:r>
      <w:r w:rsidR="000B0DFB">
        <w:t xml:space="preserve"> and required file by Sonata </w:t>
      </w:r>
      <w:r>
        <w:t xml:space="preserve">is available on </w:t>
      </w:r>
      <w:hyperlink r:id="rId13" w:history="1">
        <w:r w:rsidRPr="009E1B12">
          <w:rPr>
            <w:rStyle w:val="Hyperlink"/>
          </w:rPr>
          <w:t>Bravura Wiki.</w:t>
        </w:r>
      </w:hyperlink>
    </w:p>
    <w:p w:rsidR="007034AE" w:rsidRDefault="007034AE" w:rsidP="009E1B12"/>
    <w:p w:rsidR="007034AE" w:rsidRDefault="007034AE" w:rsidP="009E1B12"/>
    <w:p w:rsidR="0070106C" w:rsidRDefault="0070106C" w:rsidP="009E1B12"/>
    <w:p w:rsidR="00A77CA1" w:rsidRDefault="00A77CA1" w:rsidP="00EE11B7">
      <w:pPr>
        <w:pStyle w:val="Heading2"/>
        <w:numPr>
          <w:ilvl w:val="0"/>
          <w:numId w:val="5"/>
        </w:numPr>
      </w:pPr>
      <w:bookmarkStart w:id="11" w:name="_IsinsWithHolders_file"/>
      <w:bookmarkStart w:id="12" w:name="_Toc497487177"/>
      <w:bookmarkEnd w:id="11"/>
      <w:proofErr w:type="spellStart"/>
      <w:r>
        <w:lastRenderedPageBreak/>
        <w:t>IsinsWithHolders</w:t>
      </w:r>
      <w:proofErr w:type="spellEnd"/>
      <w:r>
        <w:t xml:space="preserve"> file</w:t>
      </w:r>
      <w:bookmarkEnd w:id="12"/>
    </w:p>
    <w:p w:rsidR="00140727" w:rsidRPr="00140727" w:rsidRDefault="00140727" w:rsidP="00140727"/>
    <w:p w:rsidR="00140727" w:rsidRDefault="00140727" w:rsidP="00140727">
      <w:r>
        <w:t xml:space="preserve">Second of output files is the </w:t>
      </w:r>
      <w:proofErr w:type="spellStart"/>
      <w:r>
        <w:t>IsinsWithHolders</w:t>
      </w:r>
      <w:proofErr w:type="spellEnd"/>
      <w:r>
        <w:t xml:space="preserve"> </w:t>
      </w:r>
      <w:proofErr w:type="gramStart"/>
      <w:r>
        <w:t>file</w:t>
      </w:r>
      <w:proofErr w:type="gramEnd"/>
      <w:r w:rsidR="00904102">
        <w:t>. It</w:t>
      </w:r>
      <w:r>
        <w:t xml:space="preserve"> </w:t>
      </w:r>
      <w:r w:rsidRPr="00EB145E">
        <w:t>contains data for dividends for assets with holders</w:t>
      </w:r>
      <w:r>
        <w:t>. Back</w:t>
      </w:r>
      <w:r w:rsidR="003754F5">
        <w:t xml:space="preserve"> </w:t>
      </w:r>
      <w:r>
        <w:t>Office</w:t>
      </w:r>
      <w:r w:rsidR="003754F5">
        <w:t xml:space="preserve"> </w:t>
      </w:r>
      <w:r>
        <w:t xml:space="preserve">Tools takes all assets from </w:t>
      </w:r>
      <w:hyperlink w:anchor="_Input_file" w:history="1">
        <w:r w:rsidRPr="00841D4F">
          <w:rPr>
            <w:rStyle w:val="Hyperlink"/>
          </w:rPr>
          <w:t>input file</w:t>
        </w:r>
      </w:hyperlink>
      <w:r>
        <w:t xml:space="preserve"> and quer</w:t>
      </w:r>
      <w:r w:rsidR="00904102">
        <w:t>ies</w:t>
      </w:r>
      <w:r>
        <w:t xml:space="preserve"> </w:t>
      </w:r>
      <w:proofErr w:type="gramStart"/>
      <w:r>
        <w:t>ODS</w:t>
      </w:r>
      <w:proofErr w:type="gramEnd"/>
      <w:r>
        <w:t xml:space="preserve"> </w:t>
      </w:r>
      <w:r w:rsidR="003754F5">
        <w:t>datab</w:t>
      </w:r>
      <w:r w:rsidR="00471042">
        <w:t>a</w:t>
      </w:r>
      <w:r w:rsidR="003754F5">
        <w:t xml:space="preserve">se </w:t>
      </w:r>
      <w:r>
        <w:t>table. All assets which are available in ODS Fund table and fulfil condition below are placed in this file:</w:t>
      </w:r>
    </w:p>
    <w:p w:rsidR="00140727" w:rsidRDefault="00140727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FUND_SHORT_NAME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PARCEL_STATUS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CANCEL_DATE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EFFECTIVE_DATE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:rsidR="00140727" w:rsidRDefault="00140727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[ODS]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[FUND]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140727" w:rsidRDefault="00140727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Parcel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140727" w:rsidRDefault="00140727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FUND_ID</w:t>
      </w:r>
      <w:proofErr w:type="spellEnd"/>
    </w:p>
    <w:p w:rsidR="00140727" w:rsidRDefault="00140727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EFFECTIVE_DATE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'file_XD-1'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0727" w:rsidRDefault="00140727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PARCEL_</w:t>
      </w:r>
      <w:proofErr w:type="gramStart"/>
      <w:r>
        <w:rPr>
          <w:rFonts w:ascii="Consolas" w:hAnsi="Consolas" w:cs="Consolas"/>
          <w:sz w:val="19"/>
          <w:szCs w:val="19"/>
        </w:rPr>
        <w:t>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'VOID'</w:t>
      </w:r>
      <w:r w:rsidR="00BB6E83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CANCEL_DATE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 w:rsidR="00BB6E8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 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CANCEL_DATE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'file_XD-1'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40727" w:rsidRDefault="00BB6E83" w:rsidP="001407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</w:t>
      </w:r>
      <w:r w:rsidR="00140727">
        <w:rPr>
          <w:rFonts w:ascii="Consolas" w:hAnsi="Consolas" w:cs="Consolas"/>
          <w:color w:val="0000FF"/>
          <w:sz w:val="19"/>
          <w:szCs w:val="19"/>
        </w:rPr>
        <w:t>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40727">
        <w:rPr>
          <w:rFonts w:ascii="Consolas" w:hAnsi="Consolas" w:cs="Consolas"/>
          <w:color w:val="0000FF"/>
          <w:sz w:val="19"/>
          <w:szCs w:val="19"/>
        </w:rPr>
        <w:t>by</w:t>
      </w:r>
      <w:r w:rsidR="001407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40727">
        <w:rPr>
          <w:rFonts w:ascii="Consolas" w:hAnsi="Consolas" w:cs="Consolas"/>
          <w:sz w:val="19"/>
          <w:szCs w:val="19"/>
        </w:rPr>
        <w:t>p</w:t>
      </w:r>
      <w:r w:rsidR="00140727">
        <w:rPr>
          <w:rFonts w:ascii="Consolas" w:hAnsi="Consolas" w:cs="Consolas"/>
          <w:color w:val="808080"/>
          <w:sz w:val="19"/>
          <w:szCs w:val="19"/>
        </w:rPr>
        <w:t>.</w:t>
      </w:r>
      <w:r w:rsidR="00140727">
        <w:rPr>
          <w:rFonts w:ascii="Consolas" w:hAnsi="Consolas" w:cs="Consolas"/>
          <w:sz w:val="19"/>
          <w:szCs w:val="19"/>
        </w:rPr>
        <w:t>CANCEL_DATE</w:t>
      </w:r>
      <w:proofErr w:type="spellEnd"/>
      <w:r w:rsidR="0014072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40727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40727" w:rsidRDefault="00140727" w:rsidP="00140727">
      <w:pPr>
        <w:pStyle w:val="ListParagraph"/>
      </w:pPr>
    </w:p>
    <w:p w:rsidR="00A77CA1" w:rsidRDefault="00140727" w:rsidP="007116B1">
      <w:r>
        <w:t>S</w:t>
      </w:r>
      <w:r w:rsidRPr="00841D4F">
        <w:t>ummarizing</w:t>
      </w:r>
      <w:r>
        <w:t xml:space="preserve"> Back</w:t>
      </w:r>
      <w:r w:rsidR="003754F5">
        <w:t xml:space="preserve"> </w:t>
      </w:r>
      <w:r>
        <w:t>Office</w:t>
      </w:r>
      <w:r w:rsidR="003754F5">
        <w:t xml:space="preserve"> </w:t>
      </w:r>
      <w:r>
        <w:t>Tools puts in this file only ISIN</w:t>
      </w:r>
      <w:r w:rsidR="00632365">
        <w:t>s</w:t>
      </w:r>
      <w:r>
        <w:t xml:space="preserve"> from input file which exist in Fund table and have Parcel on the time </w:t>
      </w:r>
      <w:proofErr w:type="spellStart"/>
      <w:r>
        <w:t>ExDate</w:t>
      </w:r>
      <w:proofErr w:type="spellEnd"/>
      <w:r>
        <w:t xml:space="preserve"> -1. File should look like that:</w:t>
      </w:r>
    </w:p>
    <w:p w:rsidR="00A77CA1" w:rsidRDefault="00A77CA1" w:rsidP="007116B1">
      <w:r>
        <w:rPr>
          <w:noProof/>
        </w:rPr>
        <w:drawing>
          <wp:inline distT="0" distB="0" distL="0" distR="0" wp14:anchorId="33009A53" wp14:editId="392D327A">
            <wp:extent cx="59436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27" w:rsidRDefault="00140727" w:rsidP="00140727">
      <w:r>
        <w:t>Information about file produced by Back</w:t>
      </w:r>
      <w:r w:rsidR="003754F5">
        <w:t xml:space="preserve"> </w:t>
      </w:r>
      <w:r>
        <w:t>Office</w:t>
      </w:r>
      <w:r w:rsidR="003754F5">
        <w:t xml:space="preserve"> </w:t>
      </w:r>
      <w:r>
        <w:t>Tools:</w:t>
      </w:r>
    </w:p>
    <w:p w:rsidR="00140727" w:rsidRDefault="005012ED" w:rsidP="00140727">
      <w:pPr>
        <w:pStyle w:val="ListParagraph"/>
        <w:numPr>
          <w:ilvl w:val="0"/>
          <w:numId w:val="4"/>
        </w:numPr>
      </w:pPr>
      <w:r>
        <w:t>In this file there are only ISIN</w:t>
      </w:r>
      <w:r w:rsidR="00632365">
        <w:t>s</w:t>
      </w:r>
      <w:r>
        <w:t xml:space="preserve"> fro</w:t>
      </w:r>
      <w:r w:rsidR="001F6CB1">
        <w:t>m input file which have holders</w:t>
      </w:r>
    </w:p>
    <w:p w:rsidR="001F6CB1" w:rsidRDefault="001F6CB1" w:rsidP="00140727">
      <w:pPr>
        <w:pStyle w:val="ListParagraph"/>
        <w:numPr>
          <w:ilvl w:val="0"/>
          <w:numId w:val="4"/>
        </w:numPr>
      </w:pPr>
      <w:r>
        <w:t>C</w:t>
      </w:r>
      <w:r>
        <w:t xml:space="preserve">reated </w:t>
      </w:r>
      <w:r>
        <w:t xml:space="preserve">only </w:t>
      </w:r>
      <w:r>
        <w:t>when</w:t>
      </w:r>
      <w:r>
        <w:t xml:space="preserve"> there is at least one asset qualified for this file</w:t>
      </w:r>
    </w:p>
    <w:p w:rsidR="00140727" w:rsidRDefault="005012ED" w:rsidP="005012ED">
      <w:pPr>
        <w:pStyle w:val="ListParagraph"/>
        <w:numPr>
          <w:ilvl w:val="0"/>
          <w:numId w:val="4"/>
        </w:numPr>
      </w:pPr>
      <w:r>
        <w:t xml:space="preserve">In case when ISIN is </w:t>
      </w:r>
      <w:r w:rsidR="00632365">
        <w:t>qualified for</w:t>
      </w:r>
      <w:r>
        <w:t xml:space="preserve"> placing in this file</w:t>
      </w:r>
      <w:r w:rsidR="00632365">
        <w:t>,</w:t>
      </w:r>
      <w:r>
        <w:t xml:space="preserve"> th</w:t>
      </w:r>
      <w:r w:rsidR="00632365">
        <w:t>e</w:t>
      </w:r>
      <w:r>
        <w:t xml:space="preserve">n </w:t>
      </w:r>
      <w:r w:rsidR="003754F5">
        <w:t xml:space="preserve">the </w:t>
      </w:r>
      <w:r>
        <w:t xml:space="preserve">whole row without changes is moved. It means that columns, </w:t>
      </w:r>
      <w:r w:rsidR="00632365">
        <w:t xml:space="preserve">the </w:t>
      </w:r>
      <w:r>
        <w:t>order of columns</w:t>
      </w:r>
      <w:r w:rsidR="00764B0A">
        <w:t xml:space="preserve"> is </w:t>
      </w:r>
      <w:r>
        <w:t>the same as in input file</w:t>
      </w:r>
    </w:p>
    <w:p w:rsidR="00140727" w:rsidRDefault="00140727" w:rsidP="00140727">
      <w:pPr>
        <w:pStyle w:val="ListParagraph"/>
        <w:numPr>
          <w:ilvl w:val="0"/>
          <w:numId w:val="4"/>
        </w:numPr>
      </w:pPr>
      <w:r>
        <w:t xml:space="preserve">File needs to be placed in </w:t>
      </w:r>
      <w:r w:rsidR="00507CD4">
        <w:t>A</w:t>
      </w:r>
      <w:r>
        <w:t xml:space="preserve">rchive </w:t>
      </w:r>
      <w:hyperlink w:anchor="_Folders" w:history="1">
        <w:r w:rsidRPr="009213EB">
          <w:rPr>
            <w:rStyle w:val="Hyperlink"/>
          </w:rPr>
          <w:t>folder</w:t>
        </w:r>
      </w:hyperlink>
      <w:r>
        <w:t xml:space="preserve"> </w:t>
      </w:r>
      <w:r w:rsidR="001A7B35">
        <w:t xml:space="preserve">and </w:t>
      </w:r>
      <w:proofErr w:type="spellStart"/>
      <w:r w:rsidR="001A7B35">
        <w:t>ToSonata</w:t>
      </w:r>
      <w:proofErr w:type="spellEnd"/>
      <w:r w:rsidR="001A7B35">
        <w:t xml:space="preserve"> </w:t>
      </w:r>
      <w:hyperlink w:anchor="_Folders" w:history="1">
        <w:r w:rsidR="001A7B35" w:rsidRPr="001A7B35">
          <w:rPr>
            <w:rStyle w:val="Hyperlink"/>
          </w:rPr>
          <w:t>folder</w:t>
        </w:r>
      </w:hyperlink>
    </w:p>
    <w:p w:rsidR="00140727" w:rsidRDefault="00140727" w:rsidP="00140727">
      <w:pPr>
        <w:pStyle w:val="ListParagraph"/>
        <w:numPr>
          <w:ilvl w:val="0"/>
          <w:numId w:val="4"/>
        </w:numPr>
      </w:pPr>
      <w:r>
        <w:t xml:space="preserve">Name of </w:t>
      </w:r>
      <w:r w:rsidR="003754F5">
        <w:t xml:space="preserve">the </w:t>
      </w:r>
      <w:r>
        <w:t xml:space="preserve">file </w:t>
      </w:r>
      <w:r w:rsidR="003754F5">
        <w:t xml:space="preserve">is </w:t>
      </w:r>
      <w:r w:rsidR="005012ED">
        <w:t>FinexDistribution_IsinWith</w:t>
      </w:r>
      <w:r w:rsidRPr="009213EB">
        <w:t>Holder.csv</w:t>
      </w:r>
      <w:r>
        <w:t xml:space="preserve"> </w:t>
      </w:r>
    </w:p>
    <w:p w:rsidR="00140727" w:rsidRDefault="00140727" w:rsidP="00140727">
      <w:pPr>
        <w:pStyle w:val="ListParagraph"/>
      </w:pPr>
      <w:r>
        <w:t>(</w:t>
      </w:r>
      <w:proofErr w:type="gramStart"/>
      <w:r>
        <w:t>in</w:t>
      </w:r>
      <w:proofErr w:type="gramEnd"/>
      <w:r>
        <w:t xml:space="preserve"> case when </w:t>
      </w:r>
      <w:r w:rsidR="00632365">
        <w:t xml:space="preserve">a </w:t>
      </w:r>
      <w:r>
        <w:t>file already exists in output folder</w:t>
      </w:r>
      <w:r w:rsidR="00632365">
        <w:t>,</w:t>
      </w:r>
      <w:r>
        <w:t xml:space="preserve"> then another file is created with name F</w:t>
      </w:r>
      <w:r w:rsidRPr="009213EB">
        <w:t>inexDistribution_IsinWithHolder_</w:t>
      </w:r>
      <w:r>
        <w:t>X</w:t>
      </w:r>
      <w:r w:rsidRPr="009213EB">
        <w:t>.csv</w:t>
      </w:r>
      <w:r>
        <w:t xml:space="preserve"> where X is sequent number)</w:t>
      </w:r>
    </w:p>
    <w:p w:rsidR="007034AE" w:rsidRDefault="007034AE" w:rsidP="00140727">
      <w:pPr>
        <w:pStyle w:val="ListParagraph"/>
      </w:pPr>
    </w:p>
    <w:p w:rsidR="007034AE" w:rsidRDefault="007034AE" w:rsidP="00140727">
      <w:pPr>
        <w:pStyle w:val="ListParagraph"/>
      </w:pPr>
    </w:p>
    <w:p w:rsidR="0070106C" w:rsidRDefault="0070106C" w:rsidP="00140727">
      <w:pPr>
        <w:pStyle w:val="ListParagraph"/>
      </w:pPr>
    </w:p>
    <w:p w:rsidR="00D91E24" w:rsidRDefault="00D91E24" w:rsidP="00EE11B7">
      <w:pPr>
        <w:pStyle w:val="Heading2"/>
        <w:numPr>
          <w:ilvl w:val="0"/>
          <w:numId w:val="5"/>
        </w:numPr>
      </w:pPr>
      <w:bookmarkStart w:id="13" w:name="_IsinsNotFound_file"/>
      <w:bookmarkStart w:id="14" w:name="_Toc497487178"/>
      <w:bookmarkEnd w:id="13"/>
      <w:r>
        <w:lastRenderedPageBreak/>
        <w:t>IsinsNotFound file</w:t>
      </w:r>
      <w:bookmarkEnd w:id="14"/>
    </w:p>
    <w:p w:rsidR="00F27AAA" w:rsidRDefault="00F27AAA" w:rsidP="007116B1"/>
    <w:p w:rsidR="00F27AAA" w:rsidRDefault="00F27AAA" w:rsidP="007116B1">
      <w:r>
        <w:t>This file contains only ISIN</w:t>
      </w:r>
      <w:r w:rsidR="00632365">
        <w:t>s</w:t>
      </w:r>
      <w:r w:rsidR="001A7B35">
        <w:t xml:space="preserve"> which are not available in ODS </w:t>
      </w:r>
      <w:r>
        <w:t>Fund table</w:t>
      </w:r>
      <w:r w:rsidR="005B553F">
        <w:t xml:space="preserve"> and is created only for information purpose</w:t>
      </w:r>
      <w:r>
        <w:t xml:space="preserve">. When an asset from </w:t>
      </w:r>
      <w:r w:rsidR="00632365">
        <w:t xml:space="preserve">the </w:t>
      </w:r>
      <w:r>
        <w:t>input file is not recognized</w:t>
      </w:r>
      <w:r w:rsidR="00632365">
        <w:t>,</w:t>
      </w:r>
      <w:r>
        <w:t xml:space="preserve"> th</w:t>
      </w:r>
      <w:r w:rsidR="00632365">
        <w:t>e</w:t>
      </w:r>
      <w:r>
        <w:t xml:space="preserve">n </w:t>
      </w:r>
      <w:r w:rsidR="00632365">
        <w:t xml:space="preserve">the </w:t>
      </w:r>
      <w:r>
        <w:t>whole row is moved into this output file. In case all ISIN</w:t>
      </w:r>
      <w:r w:rsidR="00632365">
        <w:t>s</w:t>
      </w:r>
      <w:r>
        <w:t xml:space="preserve"> are available on ODS</w:t>
      </w:r>
      <w:r w:rsidR="00632365">
        <w:t>,</w:t>
      </w:r>
      <w:r>
        <w:t xml:space="preserve"> then this file is not created.</w:t>
      </w:r>
    </w:p>
    <w:p w:rsidR="00D91E24" w:rsidRDefault="00D91E24" w:rsidP="007116B1">
      <w:r>
        <w:rPr>
          <w:noProof/>
        </w:rPr>
        <w:drawing>
          <wp:inline distT="0" distB="0" distL="0" distR="0" wp14:anchorId="63AF1521" wp14:editId="4ECA90A4">
            <wp:extent cx="59340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AA" w:rsidRDefault="00F27AAA" w:rsidP="00F27AAA">
      <w:r>
        <w:t xml:space="preserve">Information about </w:t>
      </w:r>
      <w:r w:rsidR="00632365">
        <w:t xml:space="preserve">the </w:t>
      </w:r>
      <w:r>
        <w:t>file produced by Back</w:t>
      </w:r>
      <w:r w:rsidR="003754F5">
        <w:t xml:space="preserve"> </w:t>
      </w:r>
      <w:r>
        <w:t>Office</w:t>
      </w:r>
      <w:r w:rsidR="003754F5">
        <w:t xml:space="preserve"> </w:t>
      </w:r>
      <w:r>
        <w:t>Tools:</w:t>
      </w:r>
    </w:p>
    <w:p w:rsidR="00F27AAA" w:rsidRDefault="00F27AAA" w:rsidP="00F27AAA">
      <w:pPr>
        <w:pStyle w:val="ListParagraph"/>
        <w:numPr>
          <w:ilvl w:val="0"/>
          <w:numId w:val="4"/>
        </w:numPr>
      </w:pPr>
      <w:r>
        <w:t>In this file there are only ISIN</w:t>
      </w:r>
      <w:r w:rsidR="00632365">
        <w:t>s</w:t>
      </w:r>
      <w:r>
        <w:t xml:space="preserve"> which are not available on ODS </w:t>
      </w:r>
    </w:p>
    <w:p w:rsidR="00F27AAA" w:rsidRDefault="00F27AAA" w:rsidP="00F27AAA">
      <w:pPr>
        <w:pStyle w:val="ListParagraph"/>
        <w:numPr>
          <w:ilvl w:val="0"/>
          <w:numId w:val="4"/>
        </w:numPr>
      </w:pPr>
      <w:r>
        <w:t xml:space="preserve">This file is only created when there </w:t>
      </w:r>
      <w:r w:rsidR="00632365">
        <w:t>is</w:t>
      </w:r>
      <w:r>
        <w:t xml:space="preserve"> </w:t>
      </w:r>
      <w:r w:rsidR="00632365">
        <w:t>at least</w:t>
      </w:r>
      <w:r w:rsidR="00B124ED">
        <w:t xml:space="preserve"> </w:t>
      </w:r>
      <w:r>
        <w:t>one asset which is not found on ODS</w:t>
      </w:r>
    </w:p>
    <w:p w:rsidR="00F27AAA" w:rsidRDefault="00F27AAA" w:rsidP="00F27AAA">
      <w:pPr>
        <w:pStyle w:val="ListParagraph"/>
        <w:numPr>
          <w:ilvl w:val="0"/>
          <w:numId w:val="4"/>
        </w:numPr>
      </w:pPr>
      <w:r>
        <w:t xml:space="preserve">In case ISIN is </w:t>
      </w:r>
      <w:r w:rsidR="00632365">
        <w:t xml:space="preserve">qualified for </w:t>
      </w:r>
      <w:r>
        <w:t>placing in this file</w:t>
      </w:r>
      <w:r w:rsidR="00632365">
        <w:t>,</w:t>
      </w:r>
      <w:r>
        <w:t xml:space="preserve"> th</w:t>
      </w:r>
      <w:r w:rsidR="00632365">
        <w:t>e</w:t>
      </w:r>
      <w:r>
        <w:t xml:space="preserve">n </w:t>
      </w:r>
      <w:r w:rsidR="00632365">
        <w:t xml:space="preserve">the </w:t>
      </w:r>
      <w:r>
        <w:t>whole row without changes is moved. It means that columns, order of columns</w:t>
      </w:r>
      <w:r w:rsidR="00715361">
        <w:t xml:space="preserve"> is</w:t>
      </w:r>
      <w:r>
        <w:t xml:space="preserve"> the same as in input file</w:t>
      </w:r>
    </w:p>
    <w:p w:rsidR="00F27AAA" w:rsidRDefault="00F27AAA" w:rsidP="00F27AAA">
      <w:pPr>
        <w:pStyle w:val="ListParagraph"/>
        <w:numPr>
          <w:ilvl w:val="0"/>
          <w:numId w:val="4"/>
        </w:numPr>
      </w:pPr>
      <w:r>
        <w:t xml:space="preserve">File needs to be placed in </w:t>
      </w:r>
      <w:r w:rsidR="00507CD4">
        <w:t>A</w:t>
      </w:r>
      <w:r>
        <w:t xml:space="preserve">rchive </w:t>
      </w:r>
      <w:hyperlink w:anchor="_Folders" w:history="1">
        <w:r w:rsidRPr="009213EB">
          <w:rPr>
            <w:rStyle w:val="Hyperlink"/>
          </w:rPr>
          <w:t>folder</w:t>
        </w:r>
      </w:hyperlink>
      <w:r>
        <w:t xml:space="preserve"> </w:t>
      </w:r>
      <w:r w:rsidR="00507CD4">
        <w:t xml:space="preserve">and </w:t>
      </w:r>
      <w:proofErr w:type="spellStart"/>
      <w:r w:rsidR="00507CD4">
        <w:t>ToSonata</w:t>
      </w:r>
      <w:proofErr w:type="spellEnd"/>
      <w:r w:rsidR="00507CD4">
        <w:t xml:space="preserve"> folder</w:t>
      </w:r>
    </w:p>
    <w:p w:rsidR="00F27AAA" w:rsidRDefault="00F27AAA" w:rsidP="00F27AAA">
      <w:pPr>
        <w:pStyle w:val="ListParagraph"/>
        <w:numPr>
          <w:ilvl w:val="0"/>
          <w:numId w:val="4"/>
        </w:numPr>
      </w:pPr>
      <w:r>
        <w:t xml:space="preserve">Name of </w:t>
      </w:r>
      <w:r w:rsidR="003754F5">
        <w:t xml:space="preserve">the </w:t>
      </w:r>
      <w:r>
        <w:t>file should be FinexDistribution_</w:t>
      </w:r>
      <w:r w:rsidR="00B875D6">
        <w:t>IsinNotFound</w:t>
      </w:r>
      <w:r w:rsidRPr="009213EB">
        <w:t>.csv</w:t>
      </w:r>
      <w:r>
        <w:t xml:space="preserve"> </w:t>
      </w:r>
    </w:p>
    <w:p w:rsidR="00EE11B7" w:rsidRDefault="00F27AAA" w:rsidP="00F27AAA">
      <w:pPr>
        <w:pStyle w:val="ListParagraph"/>
      </w:pPr>
      <w:r>
        <w:t>(</w:t>
      </w:r>
      <w:proofErr w:type="gramStart"/>
      <w:r>
        <w:t>in</w:t>
      </w:r>
      <w:proofErr w:type="gramEnd"/>
      <w:r>
        <w:t xml:space="preserve"> case when </w:t>
      </w:r>
      <w:r w:rsidR="003754F5">
        <w:t xml:space="preserve">a </w:t>
      </w:r>
      <w:r>
        <w:t>file already exists in output folder</w:t>
      </w:r>
      <w:r w:rsidR="003754F5">
        <w:t>,</w:t>
      </w:r>
      <w:r>
        <w:t xml:space="preserve"> then another file is created with name F</w:t>
      </w:r>
      <w:r w:rsidRPr="009213EB">
        <w:t>inexDistribution_Isin</w:t>
      </w:r>
      <w:r>
        <w:t>NotFound</w:t>
      </w:r>
      <w:r w:rsidRPr="009213EB">
        <w:t>_</w:t>
      </w:r>
      <w:r>
        <w:t>X</w:t>
      </w:r>
      <w:r w:rsidR="00715361">
        <w:t>.</w:t>
      </w:r>
      <w:r w:rsidRPr="009213EB">
        <w:t>csv</w:t>
      </w:r>
      <w:r>
        <w:t xml:space="preserve"> where X is sequent number)</w:t>
      </w:r>
    </w:p>
    <w:p w:rsidR="001F6CB1" w:rsidRDefault="001F6CB1" w:rsidP="001F6CB1">
      <w:pPr>
        <w:pStyle w:val="ListParagraph"/>
        <w:numPr>
          <w:ilvl w:val="0"/>
          <w:numId w:val="4"/>
        </w:numPr>
      </w:pPr>
      <w:r>
        <w:t>This file should not be processed by Sonata</w:t>
      </w:r>
    </w:p>
    <w:p w:rsidR="00F27AAA" w:rsidRDefault="00F27AAA" w:rsidP="00F27AAA">
      <w:pPr>
        <w:pStyle w:val="ListParagraph"/>
      </w:pPr>
    </w:p>
    <w:p w:rsidR="00EE11B7" w:rsidRDefault="003953B4" w:rsidP="003953B4">
      <w:pPr>
        <w:pStyle w:val="Heading2"/>
        <w:numPr>
          <w:ilvl w:val="0"/>
          <w:numId w:val="5"/>
        </w:numPr>
      </w:pPr>
      <w:bookmarkStart w:id="15" w:name="_Archive"/>
      <w:bookmarkStart w:id="16" w:name="_Toc497487179"/>
      <w:bookmarkEnd w:id="15"/>
      <w:r>
        <w:t>Archive</w:t>
      </w:r>
      <w:bookmarkEnd w:id="16"/>
    </w:p>
    <w:p w:rsidR="00342C82" w:rsidRPr="00342C82" w:rsidRDefault="00342C82" w:rsidP="00342C82"/>
    <w:p w:rsidR="00342C82" w:rsidRDefault="001F6CB1" w:rsidP="00342C82">
      <w:hyperlink w:anchor="_Folders" w:history="1">
        <w:r w:rsidR="00342C82" w:rsidRPr="00F05F3E">
          <w:rPr>
            <w:rStyle w:val="Hyperlink"/>
          </w:rPr>
          <w:t>Archive folder</w:t>
        </w:r>
      </w:hyperlink>
      <w:r w:rsidR="00342C82">
        <w:t xml:space="preserve"> is a place where file are saved in case </w:t>
      </w:r>
      <w:r w:rsidR="00B875D6">
        <w:t xml:space="preserve">the </w:t>
      </w:r>
      <w:r w:rsidR="00342C82">
        <w:t>process is successfully finished. When there are any errors</w:t>
      </w:r>
      <w:r w:rsidR="00B875D6">
        <w:t>,</w:t>
      </w:r>
      <w:r w:rsidR="00342C82">
        <w:t xml:space="preserve"> th</w:t>
      </w:r>
      <w:r w:rsidR="00B875D6">
        <w:t>e</w:t>
      </w:r>
      <w:r w:rsidR="00342C82">
        <w:t>n no files will appear in this folder. Basic information about Archive:</w:t>
      </w:r>
    </w:p>
    <w:p w:rsidR="003953B4" w:rsidRDefault="003D474A" w:rsidP="00342C82">
      <w:pPr>
        <w:pStyle w:val="ListParagraph"/>
        <w:numPr>
          <w:ilvl w:val="0"/>
          <w:numId w:val="4"/>
        </w:numPr>
      </w:pPr>
      <w:r>
        <w:t>Files appear only when process is successfully finished</w:t>
      </w:r>
    </w:p>
    <w:p w:rsidR="003D474A" w:rsidRDefault="003D474A" w:rsidP="00342C82">
      <w:pPr>
        <w:pStyle w:val="ListParagraph"/>
        <w:numPr>
          <w:ilvl w:val="0"/>
          <w:numId w:val="4"/>
        </w:numPr>
      </w:pPr>
      <w:r>
        <w:t>Input file</w:t>
      </w:r>
      <w:r w:rsidR="00B875D6">
        <w:t xml:space="preserve"> and</w:t>
      </w:r>
      <w:r>
        <w:t xml:space="preserve"> </w:t>
      </w:r>
      <w:r w:rsidR="00B83D1F">
        <w:t>o</w:t>
      </w:r>
      <w:r>
        <w:t>utput files (two or three) are archived</w:t>
      </w:r>
    </w:p>
    <w:p w:rsidR="003D474A" w:rsidRDefault="003D474A" w:rsidP="003D474A">
      <w:pPr>
        <w:pStyle w:val="ListParagraph"/>
        <w:numPr>
          <w:ilvl w:val="0"/>
          <w:numId w:val="4"/>
        </w:numPr>
      </w:pPr>
      <w:r>
        <w:t>Each file should be renamed to DateStamp_NameOfFolder_OriginalFileName.csv (i.e. “</w:t>
      </w:r>
      <w:r w:rsidRPr="003D474A">
        <w:t>20171102094714011_ToSonata_FinexDistribution_IsinNotFound.csv</w:t>
      </w:r>
      <w:r>
        <w:t>”)</w:t>
      </w:r>
    </w:p>
    <w:p w:rsidR="007034AE" w:rsidRDefault="007034AE" w:rsidP="007034AE"/>
    <w:p w:rsidR="007034AE" w:rsidRDefault="007034AE" w:rsidP="007034AE"/>
    <w:p w:rsidR="0070106C" w:rsidRDefault="0070106C" w:rsidP="007034AE"/>
    <w:p w:rsidR="003D474A" w:rsidRDefault="003D474A" w:rsidP="000869BE">
      <w:pPr>
        <w:pStyle w:val="ListParagraph"/>
      </w:pPr>
    </w:p>
    <w:p w:rsidR="00EE11B7" w:rsidRDefault="00EE11B7" w:rsidP="00EE11B7">
      <w:pPr>
        <w:pStyle w:val="Heading2"/>
        <w:numPr>
          <w:ilvl w:val="0"/>
          <w:numId w:val="5"/>
        </w:numPr>
      </w:pPr>
      <w:bookmarkStart w:id="17" w:name="_Errors"/>
      <w:bookmarkStart w:id="18" w:name="_Toc497487180"/>
      <w:bookmarkEnd w:id="17"/>
      <w:r>
        <w:lastRenderedPageBreak/>
        <w:t>Errors</w:t>
      </w:r>
      <w:bookmarkEnd w:id="18"/>
    </w:p>
    <w:p w:rsidR="00EE11B7" w:rsidRDefault="003D474A" w:rsidP="003D474A">
      <w:proofErr w:type="spellStart"/>
      <w:r>
        <w:t>Finex</w:t>
      </w:r>
      <w:proofErr w:type="spellEnd"/>
      <w:r>
        <w:t xml:space="preserve"> Distribution has no specific error ha</w:t>
      </w:r>
      <w:r w:rsidR="000869BE">
        <w:t>ndling and if any errors appear</w:t>
      </w:r>
      <w:r w:rsidR="00B875D6">
        <w:t>,</w:t>
      </w:r>
      <w:r>
        <w:t xml:space="preserve"> </w:t>
      </w:r>
      <w:r w:rsidR="00B875D6">
        <w:t>they</w:t>
      </w:r>
      <w:r w:rsidR="00715361">
        <w:t xml:space="preserve"> </w:t>
      </w:r>
      <w:r>
        <w:t>will be handled by general Back</w:t>
      </w:r>
      <w:r w:rsidR="00B83D1F">
        <w:t xml:space="preserve"> </w:t>
      </w:r>
      <w:r>
        <w:t>Office</w:t>
      </w:r>
      <w:r w:rsidR="00B83D1F">
        <w:t xml:space="preserve"> </w:t>
      </w:r>
      <w:r>
        <w:t xml:space="preserve">Tools mechanism. </w:t>
      </w:r>
      <w:r w:rsidR="000869BE">
        <w:t xml:space="preserve"> In case of any error during processing</w:t>
      </w:r>
      <w:r w:rsidR="00B875D6">
        <w:t>,</w:t>
      </w:r>
      <w:r w:rsidR="000869BE">
        <w:t xml:space="preserve"> </w:t>
      </w:r>
      <w:r w:rsidR="00F05F3E">
        <w:t xml:space="preserve">file/files are moved to </w:t>
      </w:r>
      <w:hyperlink w:anchor="_Errors" w:history="1">
        <w:r w:rsidR="00F05F3E" w:rsidRPr="00F05F3E">
          <w:rPr>
            <w:rStyle w:val="Hyperlink"/>
          </w:rPr>
          <w:t>Error folder</w:t>
        </w:r>
      </w:hyperlink>
      <w:r w:rsidR="00F05F3E">
        <w:t xml:space="preserve"> and additional log file is created.</w:t>
      </w:r>
      <w:r w:rsidR="00DE3AB8">
        <w:t xml:space="preserve"> Basic information about Errors:</w:t>
      </w:r>
    </w:p>
    <w:p w:rsidR="00DE3AB8" w:rsidRDefault="00DE3AB8" w:rsidP="00DE3AB8">
      <w:pPr>
        <w:pStyle w:val="ListParagraph"/>
        <w:numPr>
          <w:ilvl w:val="0"/>
          <w:numId w:val="4"/>
        </w:numPr>
      </w:pPr>
      <w:r>
        <w:t>Files appear only when process is finished with errors</w:t>
      </w:r>
    </w:p>
    <w:p w:rsidR="00DE3AB8" w:rsidRDefault="00DE3AB8" w:rsidP="00DE3AB8">
      <w:pPr>
        <w:pStyle w:val="ListParagraph"/>
        <w:numPr>
          <w:ilvl w:val="0"/>
          <w:numId w:val="4"/>
        </w:numPr>
      </w:pPr>
      <w:r>
        <w:t>Input file</w:t>
      </w:r>
      <w:r w:rsidR="00B875D6">
        <w:t xml:space="preserve"> and</w:t>
      </w:r>
      <w:r>
        <w:t xml:space="preserve"> </w:t>
      </w:r>
      <w:r w:rsidR="00B83D1F">
        <w:t>o</w:t>
      </w:r>
      <w:r>
        <w:t xml:space="preserve">utput files (if </w:t>
      </w:r>
      <w:r w:rsidR="00B875D6">
        <w:t xml:space="preserve">they </w:t>
      </w:r>
      <w:r>
        <w:t>exist</w:t>
      </w:r>
      <w:r w:rsidR="00B875D6">
        <w:t>,</w:t>
      </w:r>
      <w:r>
        <w:t xml:space="preserve"> because error could occur before any output file is created) are stored in errors folder</w:t>
      </w:r>
    </w:p>
    <w:p w:rsidR="005F0A75" w:rsidRDefault="00DE3AB8" w:rsidP="005F0A75">
      <w:pPr>
        <w:pStyle w:val="ListParagraph"/>
        <w:numPr>
          <w:ilvl w:val="0"/>
          <w:numId w:val="4"/>
        </w:numPr>
      </w:pPr>
      <w:r>
        <w:t>Each file should be renamed to DateStamp_NameOfFolder_OriginalFileName.csv (i.e. “</w:t>
      </w:r>
      <w:r w:rsidRPr="003D474A">
        <w:t>20171102094714011_ToSonata_FinexDistribution_IsinNotFound.csv</w:t>
      </w:r>
      <w:r>
        <w:t>”)</w:t>
      </w:r>
    </w:p>
    <w:p w:rsidR="005F0A75" w:rsidRDefault="005F0A75" w:rsidP="005F0A75">
      <w:r>
        <w:t>Logs are stored in three places:</w:t>
      </w:r>
    </w:p>
    <w:p w:rsidR="005F0A75" w:rsidRDefault="005F0A75" w:rsidP="005F0A75">
      <w:pPr>
        <w:pStyle w:val="ListParagraph"/>
        <w:numPr>
          <w:ilvl w:val="0"/>
          <w:numId w:val="4"/>
        </w:numPr>
      </w:pPr>
      <w:r>
        <w:t xml:space="preserve">Log file in error folder – created in case of error with basic information about </w:t>
      </w:r>
      <w:r w:rsidR="00B875D6">
        <w:t xml:space="preserve">the </w:t>
      </w:r>
      <w:r>
        <w:t>problem</w:t>
      </w:r>
    </w:p>
    <w:p w:rsidR="005F0A75" w:rsidRDefault="005F0A75" w:rsidP="005F0A75">
      <w:pPr>
        <w:pStyle w:val="ListParagraph"/>
        <w:numPr>
          <w:ilvl w:val="0"/>
          <w:numId w:val="4"/>
        </w:numPr>
      </w:pPr>
      <w:proofErr w:type="spellStart"/>
      <w:r>
        <w:t>BackOfficeInternal</w:t>
      </w:r>
      <w:proofErr w:type="spellEnd"/>
      <w:r>
        <w:t xml:space="preserve"> database in logging.log table – this table contains the same error</w:t>
      </w:r>
      <w:r w:rsidR="00B875D6">
        <w:t xml:space="preserve"> messages</w:t>
      </w:r>
      <w:r>
        <w:t xml:space="preserve"> in some cases with extended information</w:t>
      </w:r>
    </w:p>
    <w:p w:rsidR="005F0A75" w:rsidRDefault="005F0A75" w:rsidP="005F0A75">
      <w:pPr>
        <w:pStyle w:val="ListParagraph"/>
        <w:numPr>
          <w:ilvl w:val="0"/>
          <w:numId w:val="4"/>
        </w:numPr>
      </w:pPr>
      <w:r>
        <w:t>Windows event log – required for investigating problem with Back</w:t>
      </w:r>
      <w:r w:rsidR="00B83D1F">
        <w:t xml:space="preserve"> </w:t>
      </w:r>
      <w:r>
        <w:t>Office</w:t>
      </w:r>
      <w:r w:rsidR="00B83D1F">
        <w:t xml:space="preserve"> </w:t>
      </w:r>
      <w:r>
        <w:t>Tools service. Th</w:t>
      </w:r>
      <w:r w:rsidR="00715361">
        <w:t>e</w:t>
      </w:r>
      <w:r>
        <w:t>s</w:t>
      </w:r>
      <w:r w:rsidR="00B875D6">
        <w:t>e</w:t>
      </w:r>
      <w:r>
        <w:t xml:space="preserve"> logs are created only on </w:t>
      </w:r>
      <w:r w:rsidR="00B875D6">
        <w:t xml:space="preserve">a </w:t>
      </w:r>
      <w:r>
        <w:t>machine where</w:t>
      </w:r>
      <w:r w:rsidR="00715361">
        <w:t xml:space="preserve"> Back Office Tools</w:t>
      </w:r>
      <w:r>
        <w:t xml:space="preserve"> service is running.</w:t>
      </w:r>
    </w:p>
    <w:p w:rsidR="005F0A75" w:rsidRDefault="005F0A75" w:rsidP="005F0A75">
      <w:r>
        <w:t>Samples of errors:</w:t>
      </w:r>
    </w:p>
    <w:p w:rsidR="005F0A75" w:rsidRDefault="005F0A75" w:rsidP="005F0A75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 w:rsidRPr="005F0A75">
        <w:t>FormatException</w:t>
      </w:r>
      <w:proofErr w:type="spellEnd"/>
      <w:r w:rsidRPr="005F0A75">
        <w:t xml:space="preserve"> :</w:t>
      </w:r>
      <w:proofErr w:type="gramEnd"/>
      <w:r w:rsidRPr="005F0A75">
        <w:t xml:space="preserve"> String was not recognized as a valid </w:t>
      </w:r>
      <w:proofErr w:type="spellStart"/>
      <w:r w:rsidRPr="005F0A75">
        <w:t>DateTime</w:t>
      </w:r>
      <w:proofErr w:type="spellEnd"/>
      <w:r w:rsidRPr="005F0A75">
        <w:t>.</w:t>
      </w:r>
      <w:r>
        <w:t xml:space="preserve">” – it means that in input file there is some string instead of correct </w:t>
      </w:r>
      <w:proofErr w:type="spellStart"/>
      <w:r>
        <w:t>DateTime</w:t>
      </w:r>
      <w:proofErr w:type="spellEnd"/>
    </w:p>
    <w:p w:rsidR="005F0A75" w:rsidRDefault="005F0A75" w:rsidP="005F0A75">
      <w:pPr>
        <w:pStyle w:val="ListParagraph"/>
        <w:numPr>
          <w:ilvl w:val="0"/>
          <w:numId w:val="4"/>
        </w:numPr>
      </w:pPr>
      <w:r>
        <w:t>“</w:t>
      </w:r>
      <w:r w:rsidRPr="005F0A75">
        <w:t>Message: Field at index '</w:t>
      </w:r>
      <w:r w:rsidR="007B7813">
        <w:t>X</w:t>
      </w:r>
      <w:r w:rsidRPr="005F0A75">
        <w:t>' does not exist.</w:t>
      </w:r>
      <w:r>
        <w:t xml:space="preserve">” – input file </w:t>
      </w:r>
      <w:r w:rsidR="007B7813">
        <w:t>is incorrect – not enough columns</w:t>
      </w:r>
    </w:p>
    <w:p w:rsidR="007B7813" w:rsidRDefault="007B7813" w:rsidP="007B7813">
      <w:pPr>
        <w:pStyle w:val="ListParagraph"/>
        <w:numPr>
          <w:ilvl w:val="0"/>
          <w:numId w:val="4"/>
        </w:numPr>
      </w:pPr>
      <w:r>
        <w:t>“</w:t>
      </w:r>
      <w:r w:rsidRPr="007B7813">
        <w:t xml:space="preserve">ERROR </w:t>
      </w:r>
      <w:proofErr w:type="spellStart"/>
      <w:r w:rsidRPr="007B7813">
        <w:t>SqlServerPollingDequeueStrategy</w:t>
      </w:r>
      <w:proofErr w:type="spellEnd"/>
      <w:r w:rsidRPr="007B7813">
        <w:t xml:space="preserve"> - An exception occurred when connecting to the configured </w:t>
      </w:r>
      <w:proofErr w:type="spellStart"/>
      <w:r w:rsidRPr="007B7813">
        <w:t>SQLServer</w:t>
      </w:r>
      <w:proofErr w:type="spellEnd"/>
      <w:r w:rsidRPr="007B7813">
        <w:t xml:space="preserve"> instance</w:t>
      </w:r>
      <w:r>
        <w:t>” – infrastructure problem, Back</w:t>
      </w:r>
      <w:r w:rsidR="00130DC5">
        <w:t xml:space="preserve"> </w:t>
      </w:r>
      <w:r>
        <w:t>Office</w:t>
      </w:r>
      <w:r w:rsidR="00130DC5">
        <w:t xml:space="preserve"> </w:t>
      </w:r>
      <w:r>
        <w:t>Tools could not connect to database</w:t>
      </w:r>
    </w:p>
    <w:p w:rsidR="00EE11B7" w:rsidRDefault="00EE11B7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7034AE" w:rsidRDefault="007034AE" w:rsidP="00EE11B7">
      <w:pPr>
        <w:pStyle w:val="ListParagraph"/>
      </w:pPr>
    </w:p>
    <w:p w:rsidR="00EE11B7" w:rsidRDefault="00EE11B7" w:rsidP="00EE11B7">
      <w:pPr>
        <w:pStyle w:val="Heading2"/>
        <w:numPr>
          <w:ilvl w:val="0"/>
          <w:numId w:val="5"/>
        </w:numPr>
      </w:pPr>
      <w:bookmarkStart w:id="19" w:name="_Toc497487181"/>
      <w:r>
        <w:lastRenderedPageBreak/>
        <w:t>Troubleshooting</w:t>
      </w:r>
      <w:bookmarkEnd w:id="19"/>
    </w:p>
    <w:p w:rsidR="00EE11B7" w:rsidRDefault="00EE11B7" w:rsidP="00EE11B7">
      <w:pPr>
        <w:pStyle w:val="ListParagraph"/>
      </w:pPr>
    </w:p>
    <w:p w:rsidR="00F05F3E" w:rsidRDefault="00F05F3E" w:rsidP="00EE11B7">
      <w:pPr>
        <w:pStyle w:val="ListParagraph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93"/>
        <w:gridCol w:w="7483"/>
      </w:tblGrid>
      <w:tr w:rsidR="007B5B9D" w:rsidTr="00314CB1">
        <w:tc>
          <w:tcPr>
            <w:tcW w:w="1093" w:type="pct"/>
          </w:tcPr>
          <w:p w:rsidR="007B5B9D" w:rsidRPr="007B5B9D" w:rsidRDefault="007B5B9D" w:rsidP="007B5B9D">
            <w:pPr>
              <w:jc w:val="center"/>
              <w:rPr>
                <w:b/>
              </w:rPr>
            </w:pPr>
            <w:r w:rsidRPr="007B5B9D">
              <w:rPr>
                <w:b/>
              </w:rPr>
              <w:t>Problem</w:t>
            </w:r>
          </w:p>
        </w:tc>
        <w:tc>
          <w:tcPr>
            <w:tcW w:w="3907" w:type="pct"/>
          </w:tcPr>
          <w:p w:rsidR="007B5B9D" w:rsidRPr="007B5B9D" w:rsidRDefault="007B5B9D" w:rsidP="007B5B9D">
            <w:pPr>
              <w:jc w:val="center"/>
              <w:rPr>
                <w:b/>
              </w:rPr>
            </w:pPr>
            <w:r w:rsidRPr="007B5B9D">
              <w:rPr>
                <w:b/>
              </w:rPr>
              <w:t>To Do</w:t>
            </w:r>
          </w:p>
        </w:tc>
      </w:tr>
      <w:tr w:rsidR="007B5B9D" w:rsidTr="00314CB1">
        <w:tc>
          <w:tcPr>
            <w:tcW w:w="1093" w:type="pct"/>
          </w:tcPr>
          <w:p w:rsidR="007B5B9D" w:rsidRDefault="007B5B9D" w:rsidP="00EE11B7">
            <w:r>
              <w:t>Back</w:t>
            </w:r>
            <w:r w:rsidR="00130DC5">
              <w:t xml:space="preserve"> </w:t>
            </w:r>
            <w:r>
              <w:t>Office</w:t>
            </w:r>
            <w:r w:rsidR="00130DC5">
              <w:t xml:space="preserve"> </w:t>
            </w:r>
            <w:r>
              <w:t>Tools doesn’t take</w:t>
            </w:r>
            <w:r w:rsidR="00B875D6">
              <w:t xml:space="preserve"> the</w:t>
            </w:r>
            <w:r>
              <w:t xml:space="preserve"> file</w:t>
            </w:r>
          </w:p>
        </w:tc>
        <w:tc>
          <w:tcPr>
            <w:tcW w:w="3907" w:type="pct"/>
          </w:tcPr>
          <w:p w:rsidR="007B5B9D" w:rsidRDefault="00B875D6" w:rsidP="007B5B9D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7B5B9D">
              <w:t xml:space="preserve">he easiest way is trying </w:t>
            </w:r>
            <w:r>
              <w:t xml:space="preserve">to </w:t>
            </w:r>
            <w:r w:rsidR="007B5B9D">
              <w:t xml:space="preserve">run </w:t>
            </w:r>
            <w:r>
              <w:t xml:space="preserve">a </w:t>
            </w:r>
            <w:r w:rsidR="007B5B9D">
              <w:t>different process</w:t>
            </w:r>
            <w:r w:rsidR="00B83D1F">
              <w:t>,</w:t>
            </w:r>
            <w:r w:rsidR="007B5B9D">
              <w:t xml:space="preserve"> like </w:t>
            </w:r>
            <w:proofErr w:type="spellStart"/>
            <w:r w:rsidR="007B5B9D">
              <w:t>Calastone</w:t>
            </w:r>
            <w:proofErr w:type="spellEnd"/>
            <w:r w:rsidR="007B5B9D">
              <w:t xml:space="preserve"> or </w:t>
            </w:r>
            <w:proofErr w:type="spellStart"/>
            <w:r w:rsidR="007B5B9D">
              <w:t>Finex</w:t>
            </w:r>
            <w:proofErr w:type="spellEnd"/>
            <w:r w:rsidR="007B5B9D">
              <w:t xml:space="preserve"> to check if Back</w:t>
            </w:r>
            <w:r w:rsidR="00B83D1F">
              <w:t xml:space="preserve"> </w:t>
            </w:r>
            <w:r w:rsidR="007B5B9D">
              <w:t>Office</w:t>
            </w:r>
            <w:r w:rsidR="00B83D1F">
              <w:t xml:space="preserve"> </w:t>
            </w:r>
            <w:r w:rsidR="007B5B9D">
              <w:t>Tools works</w:t>
            </w:r>
            <w:r>
              <w:t xml:space="preserve"> at all</w:t>
            </w:r>
          </w:p>
          <w:p w:rsidR="007B5B9D" w:rsidRDefault="007B5B9D" w:rsidP="007B5B9D">
            <w:pPr>
              <w:pStyle w:val="ListParagraph"/>
              <w:numPr>
                <w:ilvl w:val="0"/>
                <w:numId w:val="8"/>
              </w:numPr>
            </w:pPr>
            <w:r>
              <w:t xml:space="preserve">Verify if you use correct </w:t>
            </w:r>
            <w:hyperlink w:anchor="_Folders" w:history="1">
              <w:r w:rsidRPr="007B5B9D">
                <w:rPr>
                  <w:rStyle w:val="Hyperlink"/>
                </w:rPr>
                <w:t>folders</w:t>
              </w:r>
            </w:hyperlink>
          </w:p>
          <w:p w:rsidR="007B5B9D" w:rsidRDefault="007B5B9D" w:rsidP="007B5B9D">
            <w:pPr>
              <w:pStyle w:val="ListParagraph"/>
              <w:numPr>
                <w:ilvl w:val="0"/>
                <w:numId w:val="8"/>
              </w:numPr>
            </w:pPr>
            <w:r>
              <w:t xml:space="preserve">Check all </w:t>
            </w:r>
            <w:hyperlink w:anchor="_Errors" w:history="1">
              <w:r w:rsidRPr="007B5B9D">
                <w:rPr>
                  <w:rStyle w:val="Hyperlink"/>
                </w:rPr>
                <w:t>logs</w:t>
              </w:r>
            </w:hyperlink>
          </w:p>
          <w:p w:rsidR="007B5B9D" w:rsidRDefault="007B5B9D" w:rsidP="007B5B9D">
            <w:pPr>
              <w:pStyle w:val="ListParagraph"/>
              <w:numPr>
                <w:ilvl w:val="0"/>
                <w:numId w:val="8"/>
              </w:numPr>
            </w:pPr>
            <w:r>
              <w:t>Log in to Back</w:t>
            </w:r>
            <w:r w:rsidR="00B83D1F">
              <w:t xml:space="preserve"> </w:t>
            </w:r>
            <w:r>
              <w:t>Office</w:t>
            </w:r>
            <w:r w:rsidR="00B83D1F">
              <w:t xml:space="preserve"> </w:t>
            </w:r>
            <w:r>
              <w:t xml:space="preserve">Tools </w:t>
            </w:r>
            <w:r w:rsidR="00CB629A">
              <w:t>database</w:t>
            </w:r>
            <w:r>
              <w:t xml:space="preserve"> and run query</w:t>
            </w:r>
            <w:r w:rsidR="00314CB1">
              <w:t>:</w:t>
            </w:r>
          </w:p>
          <w:p w:rsidR="00314CB1" w:rsidRDefault="00314CB1" w:rsidP="00314CB1">
            <w:pPr>
              <w:pStyle w:val="ListParagraph"/>
            </w:pPr>
            <w:r>
              <w:t>SELECT * from  [</w:t>
            </w:r>
            <w:proofErr w:type="spellStart"/>
            <w:r>
              <w:t>BackOfficeInternal</w:t>
            </w:r>
            <w:proofErr w:type="spellEnd"/>
            <w:r>
              <w:t xml:space="preserve">].[queuing].[Schedule] </w:t>
            </w:r>
          </w:p>
          <w:p w:rsidR="00314CB1" w:rsidRDefault="00314CB1" w:rsidP="00314CB1">
            <w:pPr>
              <w:pStyle w:val="ListParagraph"/>
            </w:pPr>
            <w:r>
              <w:t xml:space="preserve">  where Type = ‘Accelerator.BackOfficeTools.BusinessLogic.FinEx.DistributionsFinExFeedToSonataTaskMessage, </w:t>
            </w:r>
            <w:proofErr w:type="spellStart"/>
            <w:r>
              <w:t>Accelerator.BackOfficeTools.BusinessLogic</w:t>
            </w:r>
            <w:proofErr w:type="spellEnd"/>
            <w:r>
              <w:t>'</w:t>
            </w:r>
          </w:p>
          <w:p w:rsidR="00314CB1" w:rsidRDefault="00314CB1" w:rsidP="00314CB1">
            <w:pPr>
              <w:pStyle w:val="ListParagraph"/>
            </w:pPr>
            <w:r>
              <w:t xml:space="preserve">Verify if </w:t>
            </w:r>
            <w:proofErr w:type="spellStart"/>
            <w:r>
              <w:t>StatusId</w:t>
            </w:r>
            <w:proofErr w:type="spellEnd"/>
            <w:r>
              <w:t xml:space="preserve"> = 1 (if not</w:t>
            </w:r>
            <w:r w:rsidR="00CB629A">
              <w:t>,</w:t>
            </w:r>
            <w:r>
              <w:t xml:space="preserve"> it need</w:t>
            </w:r>
            <w:r w:rsidR="00B875D6">
              <w:t>s</w:t>
            </w:r>
            <w:r>
              <w:t xml:space="preserve"> to be investigate</w:t>
            </w:r>
            <w:r w:rsidR="00B875D6">
              <w:t>d</w:t>
            </w:r>
            <w:r>
              <w:t xml:space="preserve"> why </w:t>
            </w:r>
            <w:r w:rsidR="00B875D6">
              <w:t xml:space="preserve">there </w:t>
            </w:r>
            <w:r>
              <w:t>is different status and after th</w:t>
            </w:r>
            <w:r w:rsidR="00B875D6">
              <w:t>at</w:t>
            </w:r>
            <w:r>
              <w:t xml:space="preserve"> manually changed back to 1)</w:t>
            </w:r>
          </w:p>
          <w:p w:rsidR="00314CB1" w:rsidRDefault="00314CB1" w:rsidP="00314CB1">
            <w:pPr>
              <w:pStyle w:val="ListParagraph"/>
              <w:numPr>
                <w:ilvl w:val="0"/>
                <w:numId w:val="8"/>
              </w:numPr>
            </w:pPr>
            <w:r>
              <w:t>File could be opened in external program (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r w:rsidR="00B83D1F">
              <w:t>N</w:t>
            </w:r>
            <w:r>
              <w:t xml:space="preserve">otepad, </w:t>
            </w:r>
            <w:r w:rsidR="00B83D1F">
              <w:t>E</w:t>
            </w:r>
            <w:r>
              <w:t>xcel</w:t>
            </w:r>
            <w:r w:rsidR="00B83D1F">
              <w:t xml:space="preserve">, </w:t>
            </w:r>
            <w:r>
              <w:t>…)</w:t>
            </w:r>
            <w:r w:rsidR="0096002D">
              <w:t xml:space="preserve"> than should be closed</w:t>
            </w:r>
          </w:p>
          <w:p w:rsidR="00314CB1" w:rsidRPr="00314CB1" w:rsidRDefault="00314CB1" w:rsidP="00B83D1F">
            <w:pPr>
              <w:pStyle w:val="ListParagraph"/>
              <w:numPr>
                <w:ilvl w:val="0"/>
                <w:numId w:val="8"/>
              </w:numPr>
            </w:pPr>
            <w:r>
              <w:t>Next</w:t>
            </w:r>
            <w:r w:rsidR="00B875D6">
              <w:t xml:space="preserve"> check</w:t>
            </w:r>
            <w:r>
              <w:t xml:space="preserve"> if </w:t>
            </w:r>
            <w:r w:rsidR="00A97F3A">
              <w:t xml:space="preserve">Back Office Tools </w:t>
            </w:r>
            <w:r>
              <w:t xml:space="preserve">service works. </w:t>
            </w:r>
            <w:r w:rsidR="007B5B9D">
              <w:t xml:space="preserve">It could be verified only by </w:t>
            </w:r>
            <w:r w:rsidR="00B875D6">
              <w:t xml:space="preserve">a </w:t>
            </w:r>
            <w:r w:rsidR="007B5B9D">
              <w:t>person who has access to machine where Back</w:t>
            </w:r>
            <w:r w:rsidR="00B83D1F">
              <w:t xml:space="preserve"> </w:t>
            </w:r>
            <w:r w:rsidR="007B5B9D">
              <w:t>Office</w:t>
            </w:r>
            <w:r w:rsidR="00B83D1F">
              <w:t xml:space="preserve"> </w:t>
            </w:r>
            <w:r w:rsidR="007B5B9D">
              <w:t xml:space="preserve">Tools is installed. </w:t>
            </w:r>
            <w:r w:rsidR="00B83D1F">
              <w:t xml:space="preserve">They </w:t>
            </w:r>
            <w:r w:rsidR="007B5B9D">
              <w:t>need to check if in Services Back</w:t>
            </w:r>
            <w:r w:rsidR="00B83D1F">
              <w:t xml:space="preserve"> </w:t>
            </w:r>
            <w:r w:rsidR="007B5B9D">
              <w:t>Office</w:t>
            </w:r>
            <w:r w:rsidR="00B83D1F">
              <w:t xml:space="preserve"> </w:t>
            </w:r>
            <w:r w:rsidR="007B5B9D">
              <w:t>Tools service work</w:t>
            </w:r>
            <w:r w:rsidR="00B83D1F">
              <w:t>s</w:t>
            </w:r>
            <w:r w:rsidR="007B5B9D">
              <w:t xml:space="preserve"> and if there are no errors in Windows Event Log</w:t>
            </w:r>
          </w:p>
        </w:tc>
      </w:tr>
      <w:tr w:rsidR="007B5B9D" w:rsidTr="00314CB1">
        <w:tc>
          <w:tcPr>
            <w:tcW w:w="1093" w:type="pct"/>
          </w:tcPr>
          <w:p w:rsidR="007B5B9D" w:rsidRDefault="00314CB1" w:rsidP="00EE11B7">
            <w:r>
              <w:t>There is no files in archive folder</w:t>
            </w:r>
          </w:p>
        </w:tc>
        <w:tc>
          <w:tcPr>
            <w:tcW w:w="3907" w:type="pct"/>
          </w:tcPr>
          <w:p w:rsidR="00314CB1" w:rsidRDefault="00314CB1" w:rsidP="00314CB1">
            <w:pPr>
              <w:pStyle w:val="ListParagraph"/>
              <w:numPr>
                <w:ilvl w:val="0"/>
                <w:numId w:val="9"/>
              </w:numPr>
            </w:pPr>
            <w:r>
              <w:t xml:space="preserve">Verify if you use correct </w:t>
            </w:r>
            <w:hyperlink w:anchor="_Folders" w:history="1">
              <w:r w:rsidRPr="007B5B9D">
                <w:rPr>
                  <w:rStyle w:val="Hyperlink"/>
                </w:rPr>
                <w:t>folders</w:t>
              </w:r>
            </w:hyperlink>
          </w:p>
          <w:p w:rsidR="00314CB1" w:rsidRDefault="00314CB1" w:rsidP="00314CB1">
            <w:pPr>
              <w:pStyle w:val="ListParagraph"/>
              <w:numPr>
                <w:ilvl w:val="0"/>
                <w:numId w:val="9"/>
              </w:numPr>
            </w:pPr>
            <w:r>
              <w:t xml:space="preserve">Check all </w:t>
            </w:r>
            <w:hyperlink w:anchor="_Errors" w:history="1">
              <w:r w:rsidRPr="007B5B9D">
                <w:rPr>
                  <w:rStyle w:val="Hyperlink"/>
                </w:rPr>
                <w:t>logs</w:t>
              </w:r>
            </w:hyperlink>
          </w:p>
          <w:p w:rsidR="007B5B9D" w:rsidRPr="00314CB1" w:rsidRDefault="00314CB1" w:rsidP="00314CB1">
            <w:pPr>
              <w:pStyle w:val="ListParagraph"/>
              <w:numPr>
                <w:ilvl w:val="0"/>
                <w:numId w:val="9"/>
              </w:numPr>
            </w:pPr>
            <w:r>
              <w:t>Check error folders</w:t>
            </w:r>
          </w:p>
        </w:tc>
      </w:tr>
      <w:tr w:rsidR="007B5B9D" w:rsidTr="00314CB1">
        <w:tc>
          <w:tcPr>
            <w:tcW w:w="1093" w:type="pct"/>
          </w:tcPr>
          <w:p w:rsidR="007B5B9D" w:rsidRDefault="00314CB1" w:rsidP="00EE11B7">
            <w:r>
              <w:t>There is no files in error folder</w:t>
            </w:r>
          </w:p>
        </w:tc>
        <w:tc>
          <w:tcPr>
            <w:tcW w:w="3907" w:type="pct"/>
          </w:tcPr>
          <w:p w:rsidR="00314CB1" w:rsidRDefault="00314CB1" w:rsidP="00314CB1">
            <w:pPr>
              <w:pStyle w:val="ListParagraph"/>
              <w:numPr>
                <w:ilvl w:val="0"/>
                <w:numId w:val="10"/>
              </w:numPr>
            </w:pPr>
            <w:r>
              <w:t xml:space="preserve">Verify if you use correct </w:t>
            </w:r>
            <w:hyperlink w:anchor="_Folders" w:history="1">
              <w:r w:rsidRPr="007B5B9D">
                <w:rPr>
                  <w:rStyle w:val="Hyperlink"/>
                </w:rPr>
                <w:t>folders</w:t>
              </w:r>
            </w:hyperlink>
          </w:p>
          <w:p w:rsidR="00314CB1" w:rsidRDefault="00314CB1" w:rsidP="00314CB1">
            <w:pPr>
              <w:pStyle w:val="ListParagraph"/>
              <w:numPr>
                <w:ilvl w:val="0"/>
                <w:numId w:val="10"/>
              </w:numPr>
            </w:pPr>
            <w:r>
              <w:t xml:space="preserve">Check all </w:t>
            </w:r>
            <w:hyperlink w:anchor="_Errors" w:history="1">
              <w:r w:rsidRPr="007B5B9D">
                <w:rPr>
                  <w:rStyle w:val="Hyperlink"/>
                </w:rPr>
                <w:t>logs</w:t>
              </w:r>
            </w:hyperlink>
          </w:p>
          <w:p w:rsidR="007B5B9D" w:rsidRPr="00314CB1" w:rsidRDefault="00314CB1" w:rsidP="00314CB1">
            <w:pPr>
              <w:pStyle w:val="ListParagraph"/>
              <w:numPr>
                <w:ilvl w:val="0"/>
                <w:numId w:val="10"/>
              </w:numPr>
            </w:pPr>
            <w:r>
              <w:t>Check archive folder</w:t>
            </w:r>
          </w:p>
        </w:tc>
      </w:tr>
    </w:tbl>
    <w:p w:rsidR="00EE11B7" w:rsidRDefault="00EE11B7" w:rsidP="00EE11B7"/>
    <w:p w:rsidR="005A6991" w:rsidRPr="00342C82" w:rsidRDefault="005A6991"/>
    <w:p w:rsidR="005A6991" w:rsidRPr="00342C82" w:rsidRDefault="005A6991"/>
    <w:sectPr w:rsidR="005A6991" w:rsidRPr="0034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884"/>
    <w:multiLevelType w:val="hybridMultilevel"/>
    <w:tmpl w:val="5CEA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0AD8"/>
    <w:multiLevelType w:val="hybridMultilevel"/>
    <w:tmpl w:val="9C841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E1ECA"/>
    <w:multiLevelType w:val="hybridMultilevel"/>
    <w:tmpl w:val="F7EC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C661B"/>
    <w:multiLevelType w:val="hybridMultilevel"/>
    <w:tmpl w:val="657A87A0"/>
    <w:lvl w:ilvl="0" w:tplc="5D18CC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279C0"/>
    <w:multiLevelType w:val="hybridMultilevel"/>
    <w:tmpl w:val="D09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B3ED3"/>
    <w:multiLevelType w:val="hybridMultilevel"/>
    <w:tmpl w:val="33E0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67EBE"/>
    <w:multiLevelType w:val="hybridMultilevel"/>
    <w:tmpl w:val="D7D47CC2"/>
    <w:lvl w:ilvl="0" w:tplc="A6A808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84F43"/>
    <w:multiLevelType w:val="hybridMultilevel"/>
    <w:tmpl w:val="1D6AB588"/>
    <w:lvl w:ilvl="0" w:tplc="CF8A9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86319"/>
    <w:multiLevelType w:val="hybridMultilevel"/>
    <w:tmpl w:val="9F0AE9E8"/>
    <w:lvl w:ilvl="0" w:tplc="91AE5BF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F7867"/>
    <w:multiLevelType w:val="hybridMultilevel"/>
    <w:tmpl w:val="D09E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D5"/>
    <w:rsid w:val="0004395C"/>
    <w:rsid w:val="000869BE"/>
    <w:rsid w:val="000B0DFB"/>
    <w:rsid w:val="000D2C0A"/>
    <w:rsid w:val="001116E8"/>
    <w:rsid w:val="00130DC5"/>
    <w:rsid w:val="00140727"/>
    <w:rsid w:val="00142FD5"/>
    <w:rsid w:val="00162C93"/>
    <w:rsid w:val="00164465"/>
    <w:rsid w:val="001778FF"/>
    <w:rsid w:val="001A7B35"/>
    <w:rsid w:val="001F39EB"/>
    <w:rsid w:val="001F6CB1"/>
    <w:rsid w:val="00314CB1"/>
    <w:rsid w:val="00342C82"/>
    <w:rsid w:val="00352580"/>
    <w:rsid w:val="0035631A"/>
    <w:rsid w:val="003754F5"/>
    <w:rsid w:val="003953B4"/>
    <w:rsid w:val="003D474A"/>
    <w:rsid w:val="00471042"/>
    <w:rsid w:val="004D370C"/>
    <w:rsid w:val="005012ED"/>
    <w:rsid w:val="00507CD4"/>
    <w:rsid w:val="00573A5D"/>
    <w:rsid w:val="005A6991"/>
    <w:rsid w:val="005B553F"/>
    <w:rsid w:val="005F0A75"/>
    <w:rsid w:val="00632365"/>
    <w:rsid w:val="006848E7"/>
    <w:rsid w:val="006A439C"/>
    <w:rsid w:val="0070106C"/>
    <w:rsid w:val="007034AE"/>
    <w:rsid w:val="007116B1"/>
    <w:rsid w:val="00715361"/>
    <w:rsid w:val="00731EAB"/>
    <w:rsid w:val="00753667"/>
    <w:rsid w:val="00764B0A"/>
    <w:rsid w:val="00784F2F"/>
    <w:rsid w:val="007B5B9D"/>
    <w:rsid w:val="007B7813"/>
    <w:rsid w:val="0082013A"/>
    <w:rsid w:val="00841D4F"/>
    <w:rsid w:val="00886F20"/>
    <w:rsid w:val="008E4498"/>
    <w:rsid w:val="00904102"/>
    <w:rsid w:val="009213EB"/>
    <w:rsid w:val="00933427"/>
    <w:rsid w:val="0096002D"/>
    <w:rsid w:val="009B313C"/>
    <w:rsid w:val="009E173D"/>
    <w:rsid w:val="009E1B12"/>
    <w:rsid w:val="009E2034"/>
    <w:rsid w:val="009E3956"/>
    <w:rsid w:val="00A022AC"/>
    <w:rsid w:val="00A11424"/>
    <w:rsid w:val="00A77CA1"/>
    <w:rsid w:val="00A97F3A"/>
    <w:rsid w:val="00AB3A41"/>
    <w:rsid w:val="00B124ED"/>
    <w:rsid w:val="00B128AB"/>
    <w:rsid w:val="00B83D1F"/>
    <w:rsid w:val="00B875D6"/>
    <w:rsid w:val="00BA7C6F"/>
    <w:rsid w:val="00BB6E83"/>
    <w:rsid w:val="00BD53E8"/>
    <w:rsid w:val="00C1154A"/>
    <w:rsid w:val="00C32293"/>
    <w:rsid w:val="00C50A29"/>
    <w:rsid w:val="00CB629A"/>
    <w:rsid w:val="00CC32B2"/>
    <w:rsid w:val="00CD3199"/>
    <w:rsid w:val="00D91E24"/>
    <w:rsid w:val="00DC1F83"/>
    <w:rsid w:val="00DE3AB8"/>
    <w:rsid w:val="00DF70F5"/>
    <w:rsid w:val="00E10536"/>
    <w:rsid w:val="00E53C01"/>
    <w:rsid w:val="00E97889"/>
    <w:rsid w:val="00EA775F"/>
    <w:rsid w:val="00EB145E"/>
    <w:rsid w:val="00EE11B7"/>
    <w:rsid w:val="00F05F3E"/>
    <w:rsid w:val="00F151DD"/>
    <w:rsid w:val="00F27AAA"/>
    <w:rsid w:val="00F3174B"/>
    <w:rsid w:val="00F96C56"/>
    <w:rsid w:val="00FA154D"/>
    <w:rsid w:val="00FD08F2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7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77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B1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1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E1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A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39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A439C"/>
    <w:pPr>
      <w:spacing w:after="100"/>
      <w:ind w:left="220"/>
    </w:pPr>
  </w:style>
  <w:style w:type="table" w:styleId="TableGrid">
    <w:name w:val="Table Grid"/>
    <w:basedOn w:val="TableNormal"/>
    <w:uiPriority w:val="59"/>
    <w:rsid w:val="006A439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A439C"/>
    <w:pPr>
      <w:spacing w:after="100"/>
    </w:pPr>
  </w:style>
  <w:style w:type="paragraph" w:styleId="NoSpacing">
    <w:name w:val="No Spacing"/>
    <w:link w:val="NoSpacingChar"/>
    <w:uiPriority w:val="1"/>
    <w:qFormat/>
    <w:rsid w:val="006A43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39C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F5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7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77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B1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1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E1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AB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39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A439C"/>
    <w:pPr>
      <w:spacing w:after="100"/>
      <w:ind w:left="220"/>
    </w:pPr>
  </w:style>
  <w:style w:type="table" w:styleId="TableGrid">
    <w:name w:val="Table Grid"/>
    <w:basedOn w:val="TableNormal"/>
    <w:uiPriority w:val="59"/>
    <w:rsid w:val="006A439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A439C"/>
    <w:pPr>
      <w:spacing w:after="100"/>
    </w:pPr>
  </w:style>
  <w:style w:type="paragraph" w:styleId="NoSpacing">
    <w:name w:val="No Spacing"/>
    <w:link w:val="NoSpacingChar"/>
    <w:uiPriority w:val="1"/>
    <w:qFormat/>
    <w:rsid w:val="006A43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39C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F5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ki.bravurasolutions.com/pages/viewpage.action?spaceKey=CliAsc&amp;title=Asset+Maintenance+Upload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CDFCA1133F043913177F07761EBF4" ma:contentTypeVersion="1" ma:contentTypeDescription="Create a new document." ma:contentTypeScope="" ma:versionID="6892b3a618d84796ef7c1617631094c3">
  <xsd:schema xmlns:xsd="http://www.w3.org/2001/XMLSchema" xmlns:xs="http://www.w3.org/2001/XMLSchema" xmlns:p="http://schemas.microsoft.com/office/2006/metadata/properties" xmlns:ns2="a546b0de-196e-4922-85f0-1ae993c7b4ba" targetNamespace="http://schemas.microsoft.com/office/2006/metadata/properties" ma:root="true" ma:fieldsID="4da62b12e59773b75b0585190ecfb4f6" ns2:_="">
    <xsd:import namespace="a546b0de-196e-4922-85f0-1ae993c7b4ba"/>
    <xsd:element name="properties">
      <xsd:complexType>
        <xsd:sequence>
          <xsd:element name="documentManagement">
            <xsd:complexType>
              <xsd:all>
                <xsd:element ref="ns2:File_x0020_Type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6b0de-196e-4922-85f0-1ae993c7b4ba" elementFormDefault="qualified">
    <xsd:import namespace="http://schemas.microsoft.com/office/2006/documentManagement/types"/>
    <xsd:import namespace="http://schemas.microsoft.com/office/infopath/2007/PartnerControls"/>
    <xsd:element name="File_x0020_Type0" ma:index="8" nillable="true" ma:displayName="File Type" ma:default="Other" ma:internalName="File_x0020_Type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ser Story"/>
                    <xsd:enumeration value="Test"/>
                    <xsd:enumeration value="Backlog"/>
                    <xsd:enumeration value="Sonata"/>
                    <xsd:enumeration value="Contracts"/>
                    <xsd:enumeration value="PM"/>
                    <xsd:enumeration value="Other"/>
                    <xsd:enumeration value="Requirements"/>
                    <xsd:enumeration value="TA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Type0 xmlns="a546b0de-196e-4922-85f0-1ae993c7b4ba">
      <Value>Other</Value>
    </File_x0020_Type0>
  </documentManagement>
</p:properties>
</file>

<file path=customXml/itemProps1.xml><?xml version="1.0" encoding="utf-8"?>
<ds:datastoreItem xmlns:ds="http://schemas.openxmlformats.org/officeDocument/2006/customXml" ds:itemID="{8A04A550-C504-41B6-82B0-972B1704E83D}"/>
</file>

<file path=customXml/itemProps2.xml><?xml version="1.0" encoding="utf-8"?>
<ds:datastoreItem xmlns:ds="http://schemas.openxmlformats.org/officeDocument/2006/customXml" ds:itemID="{BF3B8E05-45BB-4F6C-8AB6-7D05009326A3}"/>
</file>

<file path=customXml/itemProps3.xml><?xml version="1.0" encoding="utf-8"?>
<ds:datastoreItem xmlns:ds="http://schemas.openxmlformats.org/officeDocument/2006/customXml" ds:itemID="{70693CE6-13CF-41C5-B23D-2336059D8FF6}"/>
</file>

<file path=customXml/itemProps4.xml><?xml version="1.0" encoding="utf-8"?>
<ds:datastoreItem xmlns:ds="http://schemas.openxmlformats.org/officeDocument/2006/customXml" ds:itemID="{3CAF40D6-99E7-4EDE-AF04-F8D073FAD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 Office Tools                      Finex Distribution Manual</vt:lpstr>
    </vt:vector>
  </TitlesOfParts>
  <Company>Royal London Group</Company>
  <LinksUpToDate>false</LinksUpToDate>
  <CharactersWithSpaces>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 Office Tools                      Finex Distribution Manual</dc:title>
  <dc:creator>Turek, Pawel</dc:creator>
  <cp:lastModifiedBy>Turek, Pawel</cp:lastModifiedBy>
  <cp:revision>2</cp:revision>
  <dcterms:created xsi:type="dcterms:W3CDTF">2017-11-14T07:19:00Z</dcterms:created>
  <dcterms:modified xsi:type="dcterms:W3CDTF">2017-11-14T07:19:00Z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0x010100BE7CDFCA1133F043913177F07761EBF4</vt:lpwstr>
  </property>
</Properties>
</file>